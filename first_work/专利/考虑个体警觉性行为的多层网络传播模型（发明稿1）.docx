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FC9DE" w14:textId="77777777" w:rsidR="00D217C7" w:rsidRPr="004E72DC" w:rsidRDefault="00D217C7" w:rsidP="004E72DC">
      <w:pPr>
        <w:spacing w:line="360" w:lineRule="auto"/>
        <w:rPr>
          <w:rFonts w:asciiTheme="minorEastAsia" w:eastAsiaTheme="minorEastAsia" w:hAnsiTheme="minorEastAsia"/>
          <w:sz w:val="24"/>
          <w:szCs w:val="24"/>
        </w:rPr>
      </w:pPr>
      <w:r w:rsidRPr="004E72DC">
        <w:rPr>
          <w:rFonts w:asciiTheme="minorEastAsia" w:eastAsiaTheme="minorEastAsia" w:hAnsiTheme="minorEastAsia" w:hint="eastAsia"/>
          <w:b/>
          <w:sz w:val="24"/>
          <w:szCs w:val="24"/>
          <w:highlight w:val="yellow"/>
        </w:rPr>
        <w:t>请仔细核对以下申请信息</w:t>
      </w:r>
      <w:r w:rsidRPr="004E72DC">
        <w:rPr>
          <w:rFonts w:asciiTheme="minorEastAsia" w:eastAsiaTheme="minorEastAsia" w:hAnsiTheme="minorEastAsia" w:hint="eastAsia"/>
          <w:sz w:val="24"/>
          <w:szCs w:val="24"/>
          <w:highlight w:val="yellow"/>
        </w:rPr>
        <w:t>：</w:t>
      </w:r>
    </w:p>
    <w:p w14:paraId="48301E3E" w14:textId="77777777" w:rsidR="00D217C7" w:rsidRPr="004E72DC" w:rsidRDefault="00D217C7" w:rsidP="004E72DC">
      <w:pPr>
        <w:spacing w:line="360" w:lineRule="auto"/>
        <w:ind w:firstLineChars="200" w:firstLine="482"/>
        <w:rPr>
          <w:rFonts w:asciiTheme="minorEastAsia" w:eastAsiaTheme="minorEastAsia" w:hAnsiTheme="minorEastAsia"/>
          <w:b/>
          <w:sz w:val="24"/>
          <w:szCs w:val="24"/>
        </w:rPr>
      </w:pPr>
    </w:p>
    <w:p w14:paraId="79050D22" w14:textId="398153EF"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b/>
          <w:spacing w:val="-6"/>
          <w:kern w:val="0"/>
          <w:sz w:val="24"/>
          <w:szCs w:val="24"/>
        </w:rPr>
        <w:t>发</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b/>
          <w:spacing w:val="-6"/>
          <w:kern w:val="0"/>
          <w:sz w:val="24"/>
          <w:szCs w:val="24"/>
        </w:rPr>
        <w:t>明</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b/>
          <w:spacing w:val="-6"/>
          <w:kern w:val="0"/>
          <w:sz w:val="24"/>
          <w:szCs w:val="24"/>
        </w:rPr>
        <w:t xml:space="preserve">名称： </w:t>
      </w:r>
      <w:bookmarkStart w:id="0" w:name="_Hlk24291028"/>
      <w:r w:rsidR="00A929AD" w:rsidRPr="00A929AD">
        <w:rPr>
          <w:rFonts w:asciiTheme="minorEastAsia" w:eastAsiaTheme="minorEastAsia" w:hAnsiTheme="minorEastAsia" w:hint="eastAsia"/>
          <w:b/>
          <w:spacing w:val="-6"/>
          <w:kern w:val="0"/>
          <w:sz w:val="24"/>
          <w:szCs w:val="24"/>
        </w:rPr>
        <w:t>一种</w:t>
      </w:r>
      <w:bookmarkEnd w:id="0"/>
      <w:r w:rsidR="00C146C9" w:rsidRPr="00C146C9">
        <w:rPr>
          <w:rFonts w:asciiTheme="minorEastAsia" w:eastAsiaTheme="minorEastAsia" w:hAnsiTheme="minorEastAsia" w:hint="eastAsia"/>
          <w:b/>
          <w:spacing w:val="-6"/>
          <w:kern w:val="0"/>
          <w:sz w:val="24"/>
          <w:szCs w:val="24"/>
        </w:rPr>
        <w:t>考虑个体警觉行为的双层网络病毒传播模型</w:t>
      </w:r>
    </w:p>
    <w:p w14:paraId="51D5BEAC" w14:textId="77777777" w:rsidR="00023850" w:rsidRPr="004E72DC" w:rsidRDefault="00023850"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hint="eastAsia"/>
          <w:b/>
          <w:spacing w:val="-6"/>
          <w:kern w:val="0"/>
          <w:sz w:val="24"/>
          <w:szCs w:val="24"/>
        </w:rPr>
        <w:t>申</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hint="eastAsia"/>
          <w:b/>
          <w:spacing w:val="-6"/>
          <w:kern w:val="0"/>
          <w:sz w:val="24"/>
          <w:szCs w:val="24"/>
        </w:rPr>
        <w:t>请</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hint="eastAsia"/>
          <w:b/>
          <w:spacing w:val="-6"/>
          <w:kern w:val="0"/>
          <w:sz w:val="24"/>
          <w:szCs w:val="24"/>
        </w:rPr>
        <w:t xml:space="preserve">类型：      发明          </w:t>
      </w:r>
    </w:p>
    <w:p w14:paraId="1000A6ED" w14:textId="77777777"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b/>
          <w:spacing w:val="-6"/>
          <w:kern w:val="0"/>
          <w:sz w:val="24"/>
          <w:szCs w:val="24"/>
        </w:rPr>
        <w:t>申</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b/>
          <w:spacing w:val="-6"/>
          <w:kern w:val="0"/>
          <w:sz w:val="24"/>
          <w:szCs w:val="24"/>
        </w:rPr>
        <w:t>请</w:t>
      </w:r>
      <w:r w:rsidR="002A6D47"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b/>
          <w:spacing w:val="-6"/>
          <w:kern w:val="0"/>
          <w:sz w:val="24"/>
          <w:szCs w:val="24"/>
        </w:rPr>
        <w:t>人</w:t>
      </w:r>
      <w:r w:rsidRPr="004E72DC">
        <w:rPr>
          <w:rFonts w:asciiTheme="minorEastAsia" w:eastAsiaTheme="minorEastAsia" w:hAnsiTheme="minorEastAsia" w:hint="eastAsia"/>
          <w:b/>
          <w:spacing w:val="-6"/>
          <w:kern w:val="0"/>
          <w:sz w:val="24"/>
          <w:szCs w:val="24"/>
        </w:rPr>
        <w:t xml:space="preserve">：   </w:t>
      </w:r>
      <w:r w:rsidR="00DE486C" w:rsidRPr="004E72DC">
        <w:rPr>
          <w:rFonts w:asciiTheme="minorEastAsia" w:eastAsiaTheme="minorEastAsia" w:hAnsiTheme="minorEastAsia" w:hint="eastAsia"/>
          <w:b/>
          <w:spacing w:val="-6"/>
          <w:kern w:val="0"/>
          <w:sz w:val="24"/>
          <w:szCs w:val="24"/>
        </w:rPr>
        <w:t>南京邮电大学</w:t>
      </w:r>
      <w:r w:rsidR="008913F9" w:rsidRPr="004E72DC">
        <w:rPr>
          <w:rFonts w:asciiTheme="minorEastAsia" w:eastAsiaTheme="minorEastAsia" w:hAnsiTheme="minorEastAsia" w:hint="eastAsia"/>
          <w:b/>
          <w:spacing w:val="-6"/>
          <w:kern w:val="0"/>
          <w:sz w:val="24"/>
          <w:szCs w:val="24"/>
        </w:rPr>
        <w:t xml:space="preserve"> </w:t>
      </w:r>
      <w:r w:rsidRPr="004E72DC">
        <w:rPr>
          <w:rFonts w:asciiTheme="minorEastAsia" w:eastAsiaTheme="minorEastAsia" w:hAnsiTheme="minorEastAsia" w:hint="eastAsia"/>
          <w:b/>
          <w:spacing w:val="-6"/>
          <w:kern w:val="0"/>
          <w:sz w:val="24"/>
          <w:szCs w:val="24"/>
        </w:rPr>
        <w:t xml:space="preserve">         </w:t>
      </w:r>
    </w:p>
    <w:p w14:paraId="04108ECB" w14:textId="5C5B9A34"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b/>
          <w:spacing w:val="-6"/>
          <w:kern w:val="0"/>
          <w:sz w:val="24"/>
          <w:szCs w:val="24"/>
        </w:rPr>
        <w:t>申请人</w:t>
      </w:r>
      <w:r w:rsidRPr="004E72DC">
        <w:rPr>
          <w:rFonts w:asciiTheme="minorEastAsia" w:eastAsiaTheme="minorEastAsia" w:hAnsiTheme="minorEastAsia" w:hint="eastAsia"/>
          <w:b/>
          <w:spacing w:val="-6"/>
          <w:kern w:val="0"/>
          <w:sz w:val="24"/>
          <w:szCs w:val="24"/>
        </w:rPr>
        <w:t>地址：</w:t>
      </w:r>
      <w:r w:rsidR="008913F9" w:rsidRPr="004E72DC">
        <w:rPr>
          <w:rFonts w:asciiTheme="minorEastAsia" w:eastAsiaTheme="minorEastAsia" w:hAnsiTheme="minorEastAsia" w:hint="eastAsia"/>
          <w:b/>
          <w:spacing w:val="-6"/>
          <w:kern w:val="0"/>
          <w:sz w:val="24"/>
          <w:szCs w:val="24"/>
        </w:rPr>
        <w:t xml:space="preserve">   </w:t>
      </w:r>
      <w:r w:rsidR="00873DB3" w:rsidRPr="004E72DC">
        <w:rPr>
          <w:rFonts w:asciiTheme="minorEastAsia" w:eastAsiaTheme="minorEastAsia" w:hAnsiTheme="minorEastAsia" w:hint="eastAsia"/>
          <w:b/>
          <w:spacing w:val="-6"/>
          <w:kern w:val="0"/>
          <w:sz w:val="24"/>
          <w:szCs w:val="24"/>
        </w:rPr>
        <w:t xml:space="preserve">南京市亚东新城区文苑路9号 </w:t>
      </w:r>
      <w:r w:rsidR="00074563" w:rsidRPr="00074563">
        <w:rPr>
          <w:rFonts w:asciiTheme="minorEastAsia" w:eastAsiaTheme="minorEastAsia" w:hAnsiTheme="minorEastAsia"/>
          <w:b/>
          <w:spacing w:val="-6"/>
          <w:kern w:val="0"/>
          <w:sz w:val="24"/>
          <w:szCs w:val="24"/>
        </w:rPr>
        <w:t>210023</w:t>
      </w:r>
      <w:r w:rsidR="00873DB3" w:rsidRPr="004E72DC">
        <w:rPr>
          <w:rFonts w:asciiTheme="minorEastAsia" w:eastAsiaTheme="minorEastAsia" w:hAnsiTheme="minorEastAsia" w:hint="eastAsia"/>
          <w:b/>
          <w:spacing w:val="-6"/>
          <w:kern w:val="0"/>
          <w:sz w:val="24"/>
          <w:szCs w:val="24"/>
        </w:rPr>
        <w:t xml:space="preserve">   /南京市新模范马路66号 210003</w:t>
      </w:r>
      <w:r w:rsidR="008913F9" w:rsidRPr="004E72DC">
        <w:rPr>
          <w:rFonts w:asciiTheme="minorEastAsia" w:eastAsiaTheme="minorEastAsia" w:hAnsiTheme="minorEastAsia" w:hint="eastAsia"/>
          <w:b/>
          <w:spacing w:val="-6"/>
          <w:kern w:val="0"/>
          <w:sz w:val="24"/>
          <w:szCs w:val="24"/>
        </w:rPr>
        <w:t xml:space="preserve">             </w:t>
      </w:r>
    </w:p>
    <w:p w14:paraId="0A42BA2C" w14:textId="77777777"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b/>
          <w:spacing w:val="-6"/>
          <w:kern w:val="0"/>
          <w:sz w:val="24"/>
          <w:szCs w:val="24"/>
        </w:rPr>
        <w:t>申请人</w:t>
      </w:r>
      <w:r w:rsidRPr="004E72DC">
        <w:rPr>
          <w:rFonts w:asciiTheme="minorEastAsia" w:eastAsiaTheme="minorEastAsia" w:hAnsiTheme="minorEastAsia" w:hint="eastAsia"/>
          <w:b/>
          <w:spacing w:val="-6"/>
          <w:kern w:val="0"/>
          <w:sz w:val="24"/>
          <w:szCs w:val="24"/>
        </w:rPr>
        <w:t>法人代码：</w:t>
      </w:r>
      <w:r w:rsidR="008913F9" w:rsidRPr="004E72DC">
        <w:rPr>
          <w:rFonts w:asciiTheme="minorEastAsia" w:eastAsiaTheme="minorEastAsia" w:hAnsiTheme="minorEastAsia" w:hint="eastAsia"/>
          <w:b/>
          <w:spacing w:val="-6"/>
          <w:kern w:val="0"/>
          <w:sz w:val="24"/>
          <w:szCs w:val="24"/>
        </w:rPr>
        <w:t xml:space="preserve">     </w:t>
      </w:r>
      <w:r w:rsidR="00DE486C" w:rsidRPr="004E72DC">
        <w:rPr>
          <w:rFonts w:asciiTheme="minorEastAsia" w:eastAsiaTheme="minorEastAsia" w:hAnsiTheme="minorEastAsia"/>
          <w:b/>
          <w:spacing w:val="-6"/>
          <w:kern w:val="0"/>
          <w:sz w:val="24"/>
          <w:szCs w:val="24"/>
        </w:rPr>
        <w:t>123200004260908590</w:t>
      </w:r>
      <w:r w:rsidR="008913F9" w:rsidRPr="004E72DC">
        <w:rPr>
          <w:rFonts w:asciiTheme="minorEastAsia" w:eastAsiaTheme="minorEastAsia" w:hAnsiTheme="minorEastAsia" w:hint="eastAsia"/>
          <w:b/>
          <w:spacing w:val="-6"/>
          <w:kern w:val="0"/>
          <w:sz w:val="24"/>
          <w:szCs w:val="24"/>
        </w:rPr>
        <w:t xml:space="preserve">                </w:t>
      </w:r>
    </w:p>
    <w:p w14:paraId="3CECD4D8" w14:textId="1C26445A" w:rsidR="00D217C7" w:rsidRPr="004E72DC" w:rsidRDefault="00D217C7" w:rsidP="004E72DC">
      <w:pPr>
        <w:spacing w:line="360" w:lineRule="auto"/>
        <w:rPr>
          <w:rFonts w:asciiTheme="minorEastAsia" w:eastAsiaTheme="minorEastAsia" w:hAnsiTheme="minorEastAsia"/>
          <w:b/>
          <w:color w:val="FF0000"/>
          <w:spacing w:val="-6"/>
          <w:kern w:val="0"/>
          <w:sz w:val="24"/>
          <w:szCs w:val="24"/>
        </w:rPr>
      </w:pPr>
      <w:r w:rsidRPr="004E72DC">
        <w:rPr>
          <w:rFonts w:asciiTheme="minorEastAsia" w:eastAsiaTheme="minorEastAsia" w:hAnsiTheme="minorEastAsia"/>
          <w:b/>
          <w:color w:val="FF0000"/>
          <w:spacing w:val="-6"/>
          <w:kern w:val="0"/>
          <w:sz w:val="24"/>
          <w:szCs w:val="24"/>
        </w:rPr>
        <w:t>发明人</w:t>
      </w:r>
      <w:r w:rsidR="002A6D47" w:rsidRPr="004E72DC">
        <w:rPr>
          <w:rFonts w:asciiTheme="minorEastAsia" w:eastAsiaTheme="minorEastAsia" w:hAnsiTheme="minorEastAsia" w:hint="eastAsia"/>
          <w:b/>
          <w:color w:val="FF0000"/>
          <w:spacing w:val="-6"/>
          <w:kern w:val="0"/>
          <w:sz w:val="24"/>
          <w:szCs w:val="24"/>
        </w:rPr>
        <w:t>（可以多人）</w:t>
      </w:r>
      <w:r w:rsidRPr="004E72DC">
        <w:rPr>
          <w:rFonts w:asciiTheme="minorEastAsia" w:eastAsiaTheme="minorEastAsia" w:hAnsiTheme="minorEastAsia"/>
          <w:b/>
          <w:color w:val="FF0000"/>
          <w:spacing w:val="-6"/>
          <w:kern w:val="0"/>
          <w:sz w:val="24"/>
          <w:szCs w:val="24"/>
        </w:rPr>
        <w:t>：</w:t>
      </w:r>
      <w:r w:rsidR="002B6D07">
        <w:rPr>
          <w:rFonts w:asciiTheme="minorEastAsia" w:eastAsiaTheme="minorEastAsia" w:hAnsiTheme="minorEastAsia" w:hint="eastAsia"/>
          <w:b/>
          <w:color w:val="FF0000"/>
          <w:spacing w:val="-6"/>
          <w:kern w:val="0"/>
          <w:sz w:val="24"/>
          <w:szCs w:val="24"/>
        </w:rPr>
        <w:t>王帅</w:t>
      </w:r>
      <w:r w:rsidRPr="004E72DC">
        <w:rPr>
          <w:rFonts w:asciiTheme="minorEastAsia" w:eastAsiaTheme="minorEastAsia" w:hAnsiTheme="minorEastAsia" w:hint="eastAsia"/>
          <w:b/>
          <w:color w:val="FF0000"/>
          <w:spacing w:val="-6"/>
          <w:kern w:val="0"/>
          <w:sz w:val="24"/>
          <w:szCs w:val="24"/>
        </w:rPr>
        <w:t xml:space="preserve">   </w:t>
      </w:r>
      <w:r w:rsidR="000B22B2">
        <w:rPr>
          <w:rFonts w:asciiTheme="minorEastAsia" w:eastAsiaTheme="minorEastAsia" w:hAnsiTheme="minorEastAsia" w:hint="eastAsia"/>
          <w:b/>
          <w:color w:val="FF0000"/>
          <w:spacing w:val="-6"/>
          <w:kern w:val="0"/>
          <w:sz w:val="24"/>
          <w:szCs w:val="24"/>
        </w:rPr>
        <w:t>宋玉</w:t>
      </w:r>
      <w:proofErr w:type="gramStart"/>
      <w:r w:rsidR="000B22B2">
        <w:rPr>
          <w:rFonts w:asciiTheme="minorEastAsia" w:eastAsiaTheme="minorEastAsia" w:hAnsiTheme="minorEastAsia" w:hint="eastAsia"/>
          <w:b/>
          <w:color w:val="FF0000"/>
          <w:spacing w:val="-6"/>
          <w:kern w:val="0"/>
          <w:sz w:val="24"/>
          <w:szCs w:val="24"/>
        </w:rPr>
        <w:t>蓉</w:t>
      </w:r>
      <w:proofErr w:type="gramEnd"/>
    </w:p>
    <w:p w14:paraId="64AE3869" w14:textId="60579CC6" w:rsidR="00D217C7" w:rsidRPr="004E72DC" w:rsidRDefault="00D217C7"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hint="eastAsia"/>
          <w:b/>
          <w:spacing w:val="-6"/>
          <w:kern w:val="0"/>
          <w:sz w:val="24"/>
          <w:szCs w:val="24"/>
        </w:rPr>
        <w:t>第一</w:t>
      </w:r>
      <w:r w:rsidR="008913F9" w:rsidRPr="004E72DC">
        <w:rPr>
          <w:rFonts w:asciiTheme="minorEastAsia" w:eastAsiaTheme="minorEastAsia" w:hAnsiTheme="minorEastAsia" w:hint="eastAsia"/>
          <w:b/>
          <w:spacing w:val="-6"/>
          <w:kern w:val="0"/>
          <w:sz w:val="24"/>
          <w:szCs w:val="24"/>
        </w:rPr>
        <w:t>位</w:t>
      </w:r>
      <w:r w:rsidRPr="004E72DC">
        <w:rPr>
          <w:rFonts w:asciiTheme="minorEastAsia" w:eastAsiaTheme="minorEastAsia" w:hAnsiTheme="minorEastAsia" w:hint="eastAsia"/>
          <w:b/>
          <w:spacing w:val="-6"/>
          <w:kern w:val="0"/>
          <w:sz w:val="24"/>
          <w:szCs w:val="24"/>
        </w:rPr>
        <w:t>发明人身份证号</w:t>
      </w:r>
      <w:r w:rsidR="00CA1B6C" w:rsidRPr="004E72DC">
        <w:rPr>
          <w:rFonts w:asciiTheme="minorEastAsia" w:eastAsiaTheme="minorEastAsia" w:hAnsiTheme="minorEastAsia" w:hint="eastAsia"/>
          <w:b/>
          <w:spacing w:val="-6"/>
          <w:kern w:val="0"/>
          <w:sz w:val="24"/>
          <w:szCs w:val="24"/>
        </w:rPr>
        <w:t xml:space="preserve">：    </w:t>
      </w:r>
      <w:r w:rsidR="002B6D07">
        <w:rPr>
          <w:rFonts w:asciiTheme="minorEastAsia" w:eastAsiaTheme="minorEastAsia" w:hAnsiTheme="minorEastAsia" w:hint="eastAsia"/>
          <w:b/>
          <w:color w:val="FF0000"/>
          <w:spacing w:val="-6"/>
          <w:kern w:val="0"/>
          <w:sz w:val="24"/>
          <w:szCs w:val="24"/>
        </w:rPr>
        <w:t>320311199305156112</w:t>
      </w:r>
      <w:del w:id="1" w:author="wwb王文波" w:date="2019-09-11T20:30:00Z">
        <w:r w:rsidR="00CA1B6C" w:rsidRPr="004E72DC" w:rsidDel="000B22B2">
          <w:rPr>
            <w:rFonts w:asciiTheme="minorEastAsia" w:eastAsiaTheme="minorEastAsia" w:hAnsiTheme="minorEastAsia" w:hint="eastAsia"/>
            <w:b/>
            <w:color w:val="FF0000"/>
            <w:spacing w:val="-6"/>
            <w:kern w:val="0"/>
            <w:sz w:val="24"/>
            <w:szCs w:val="24"/>
          </w:rPr>
          <w:delText>请填写</w:delText>
        </w:r>
      </w:del>
      <w:r w:rsidR="00CA1B6C" w:rsidRPr="004E72DC">
        <w:rPr>
          <w:rFonts w:asciiTheme="minorEastAsia" w:eastAsiaTheme="minorEastAsia" w:hAnsiTheme="minorEastAsia" w:hint="eastAsia"/>
          <w:b/>
          <w:color w:val="FF0000"/>
          <w:spacing w:val="-6"/>
          <w:kern w:val="0"/>
          <w:sz w:val="24"/>
          <w:szCs w:val="24"/>
        </w:rPr>
        <w:t xml:space="preserve">  </w:t>
      </w:r>
      <w:r w:rsidR="00CA1B6C" w:rsidRPr="004E72DC">
        <w:rPr>
          <w:rFonts w:asciiTheme="minorEastAsia" w:eastAsiaTheme="minorEastAsia" w:hAnsiTheme="minorEastAsia" w:hint="eastAsia"/>
          <w:b/>
          <w:spacing w:val="-6"/>
          <w:kern w:val="0"/>
          <w:sz w:val="24"/>
          <w:szCs w:val="24"/>
        </w:rPr>
        <w:t xml:space="preserve"> </w:t>
      </w:r>
    </w:p>
    <w:p w14:paraId="0AB6FB19" w14:textId="16AE3CD8" w:rsidR="008D486F" w:rsidRPr="004E72DC" w:rsidRDefault="008D486F" w:rsidP="004E72DC">
      <w:pPr>
        <w:spacing w:line="360" w:lineRule="auto"/>
        <w:rPr>
          <w:rFonts w:asciiTheme="minorEastAsia" w:eastAsiaTheme="minorEastAsia" w:hAnsiTheme="minorEastAsia"/>
          <w:b/>
          <w:spacing w:val="-6"/>
          <w:kern w:val="0"/>
          <w:sz w:val="24"/>
          <w:szCs w:val="24"/>
        </w:rPr>
      </w:pPr>
      <w:r w:rsidRPr="004E72DC">
        <w:rPr>
          <w:rFonts w:asciiTheme="minorEastAsia" w:eastAsiaTheme="minorEastAsia" w:hAnsiTheme="minorEastAsia" w:hint="eastAsia"/>
          <w:b/>
          <w:spacing w:val="-6"/>
          <w:kern w:val="0"/>
          <w:sz w:val="24"/>
          <w:szCs w:val="24"/>
        </w:rPr>
        <w:t>发明人院系：</w:t>
      </w:r>
      <w:r w:rsidR="000C4CE6" w:rsidRPr="000C4CE6">
        <w:rPr>
          <w:rFonts w:asciiTheme="minorEastAsia" w:eastAsiaTheme="minorEastAsia" w:hAnsiTheme="minorEastAsia" w:hint="eastAsia"/>
          <w:b/>
          <w:spacing w:val="-6"/>
          <w:kern w:val="0"/>
          <w:sz w:val="24"/>
          <w:szCs w:val="24"/>
        </w:rPr>
        <w:t>自动化学院、人工智能学院</w:t>
      </w:r>
    </w:p>
    <w:p w14:paraId="28CBB797" w14:textId="7879EE1E" w:rsidR="00D217C7" w:rsidRPr="004E72DC" w:rsidRDefault="00D217C7"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hint="eastAsia"/>
          <w:b/>
          <w:spacing w:val="-6"/>
          <w:kern w:val="0"/>
          <w:sz w:val="24"/>
          <w:szCs w:val="24"/>
        </w:rPr>
        <w:t>联系人</w:t>
      </w:r>
      <w:r w:rsidR="008913F9" w:rsidRPr="004E72DC">
        <w:rPr>
          <w:rFonts w:asciiTheme="minorEastAsia" w:eastAsiaTheme="minorEastAsia" w:hAnsiTheme="minorEastAsia" w:hint="eastAsia"/>
          <w:b/>
          <w:spacing w:val="-6"/>
          <w:kern w:val="0"/>
          <w:sz w:val="24"/>
          <w:szCs w:val="24"/>
        </w:rPr>
        <w:t>（电话、邮箱）</w:t>
      </w:r>
      <w:r w:rsidRPr="004E72DC">
        <w:rPr>
          <w:rFonts w:asciiTheme="minorEastAsia" w:eastAsiaTheme="minorEastAsia" w:hAnsiTheme="minorEastAsia" w:hint="eastAsia"/>
          <w:b/>
          <w:spacing w:val="-6"/>
          <w:kern w:val="0"/>
          <w:sz w:val="24"/>
          <w:szCs w:val="24"/>
        </w:rPr>
        <w:t>：</w:t>
      </w:r>
      <w:r w:rsidR="00E4585D">
        <w:rPr>
          <w:rFonts w:asciiTheme="minorEastAsia" w:eastAsiaTheme="minorEastAsia" w:hAnsiTheme="minorEastAsia" w:hint="eastAsia"/>
          <w:b/>
          <w:spacing w:val="-6"/>
          <w:kern w:val="0"/>
          <w:sz w:val="24"/>
          <w:szCs w:val="24"/>
        </w:rPr>
        <w:t>王帅</w:t>
      </w:r>
      <w:r w:rsidR="004E72DC" w:rsidRPr="004E72DC">
        <w:rPr>
          <w:rFonts w:asciiTheme="minorEastAsia" w:eastAsiaTheme="minorEastAsia" w:hAnsiTheme="minorEastAsia" w:hint="eastAsia"/>
          <w:b/>
          <w:spacing w:val="-6"/>
          <w:kern w:val="0"/>
          <w:sz w:val="24"/>
          <w:szCs w:val="24"/>
        </w:rPr>
        <w:t xml:space="preserve"> </w:t>
      </w:r>
      <w:r w:rsidR="00E4585D">
        <w:rPr>
          <w:rFonts w:asciiTheme="minorEastAsia" w:eastAsiaTheme="minorEastAsia" w:hAnsiTheme="minorEastAsia" w:hint="eastAsia"/>
          <w:b/>
          <w:spacing w:val="-6"/>
          <w:kern w:val="0"/>
          <w:sz w:val="24"/>
          <w:szCs w:val="24"/>
        </w:rPr>
        <w:t>13151579078</w:t>
      </w:r>
      <w:r w:rsidR="004E72DC" w:rsidRPr="004E72DC">
        <w:rPr>
          <w:rFonts w:asciiTheme="minorEastAsia" w:eastAsiaTheme="minorEastAsia" w:hAnsiTheme="minorEastAsia" w:hint="eastAsia"/>
          <w:b/>
          <w:spacing w:val="-6"/>
          <w:kern w:val="0"/>
          <w:sz w:val="24"/>
          <w:szCs w:val="24"/>
        </w:rPr>
        <w:t xml:space="preserve"> </w:t>
      </w:r>
      <w:r w:rsidR="00E4585D">
        <w:rPr>
          <w:rFonts w:asciiTheme="minorEastAsia" w:eastAsiaTheme="minorEastAsia" w:hAnsiTheme="minorEastAsia" w:hint="eastAsia"/>
          <w:b/>
          <w:spacing w:val="-6"/>
          <w:kern w:val="0"/>
          <w:sz w:val="24"/>
          <w:szCs w:val="24"/>
        </w:rPr>
        <w:t>aithosa</w:t>
      </w:r>
      <w:r w:rsidR="004E72DC" w:rsidRPr="004E72DC">
        <w:rPr>
          <w:rFonts w:asciiTheme="minorEastAsia" w:eastAsiaTheme="minorEastAsia" w:hAnsiTheme="minorEastAsia"/>
          <w:b/>
          <w:spacing w:val="-6"/>
          <w:kern w:val="0"/>
          <w:sz w:val="24"/>
          <w:szCs w:val="24"/>
        </w:rPr>
        <w:t>@</w:t>
      </w:r>
      <w:r w:rsidR="00E4585D">
        <w:rPr>
          <w:rFonts w:asciiTheme="minorEastAsia" w:eastAsiaTheme="minorEastAsia" w:hAnsiTheme="minorEastAsia" w:hint="eastAsia"/>
          <w:b/>
          <w:spacing w:val="-6"/>
          <w:kern w:val="0"/>
          <w:sz w:val="24"/>
          <w:szCs w:val="24"/>
        </w:rPr>
        <w:t>outlook</w:t>
      </w:r>
      <w:r w:rsidR="004E72DC" w:rsidRPr="004E72DC">
        <w:rPr>
          <w:rFonts w:asciiTheme="minorEastAsia" w:eastAsiaTheme="minorEastAsia" w:hAnsiTheme="minorEastAsia"/>
          <w:b/>
          <w:spacing w:val="-6"/>
          <w:kern w:val="0"/>
          <w:sz w:val="24"/>
          <w:szCs w:val="24"/>
        </w:rPr>
        <w:t>.com</w:t>
      </w:r>
      <w:r w:rsidR="004E72DC" w:rsidRPr="004E72DC">
        <w:rPr>
          <w:rFonts w:asciiTheme="minorEastAsia" w:eastAsiaTheme="minorEastAsia" w:hAnsiTheme="minorEastAsia" w:hint="eastAsia"/>
          <w:b/>
          <w:spacing w:val="-6"/>
          <w:kern w:val="0"/>
          <w:sz w:val="24"/>
          <w:szCs w:val="24"/>
        </w:rPr>
        <w:t xml:space="preserve"> </w:t>
      </w:r>
    </w:p>
    <w:p w14:paraId="2A4ED69A" w14:textId="77777777" w:rsidR="00D217C7" w:rsidRPr="004E72DC" w:rsidRDefault="00D217C7" w:rsidP="004E72DC">
      <w:pPr>
        <w:spacing w:line="360" w:lineRule="auto"/>
        <w:rPr>
          <w:rFonts w:asciiTheme="minorEastAsia" w:eastAsiaTheme="minorEastAsia" w:hAnsiTheme="minorEastAsia"/>
          <w:b/>
          <w:sz w:val="24"/>
          <w:szCs w:val="24"/>
        </w:rPr>
      </w:pPr>
    </w:p>
    <w:p w14:paraId="2D8B9502" w14:textId="77777777" w:rsidR="00BA5D32" w:rsidRPr="00A929AD" w:rsidRDefault="00BA5D32" w:rsidP="004E72DC">
      <w:pPr>
        <w:spacing w:line="360" w:lineRule="auto"/>
        <w:rPr>
          <w:rFonts w:asciiTheme="minorEastAsia" w:eastAsiaTheme="minorEastAsia" w:hAnsiTheme="minorEastAsia"/>
          <w:b/>
          <w:sz w:val="24"/>
          <w:szCs w:val="24"/>
        </w:rPr>
      </w:pPr>
    </w:p>
    <w:p w14:paraId="5EE03701" w14:textId="77777777" w:rsidR="00BA5D32" w:rsidRPr="004E72DC" w:rsidRDefault="00BA5D32" w:rsidP="004E72DC">
      <w:pPr>
        <w:spacing w:line="360" w:lineRule="auto"/>
        <w:ind w:firstLine="482"/>
        <w:rPr>
          <w:rFonts w:asciiTheme="minorEastAsia" w:eastAsiaTheme="minorEastAsia" w:hAnsiTheme="minorEastAsia"/>
          <w:b/>
          <w:spacing w:val="-6"/>
          <w:kern w:val="0"/>
          <w:sz w:val="24"/>
          <w:szCs w:val="24"/>
        </w:rPr>
      </w:pPr>
    </w:p>
    <w:p w14:paraId="5AAB13ED" w14:textId="77777777" w:rsidR="00BA5D32" w:rsidRPr="004E72DC" w:rsidRDefault="00BA5D32" w:rsidP="004E72DC">
      <w:pPr>
        <w:spacing w:line="360" w:lineRule="auto"/>
        <w:rPr>
          <w:rFonts w:ascii="宋体" w:hAnsi="宋体"/>
          <w:b/>
          <w:sz w:val="24"/>
          <w:szCs w:val="24"/>
        </w:rPr>
      </w:pPr>
      <w:r w:rsidRPr="004E72DC">
        <w:rPr>
          <w:rFonts w:ascii="宋体" w:hAnsi="宋体"/>
          <w:b/>
          <w:sz w:val="24"/>
          <w:szCs w:val="24"/>
        </w:rPr>
        <w:t>-----------------------------------------------------------------------------------------------------------------</w:t>
      </w:r>
    </w:p>
    <w:p w14:paraId="702860E2" w14:textId="77777777" w:rsidR="00D217C7" w:rsidRPr="004E72DC"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rPr>
        <w:t>南京瑞弘专利商标事务所（普通合伙）</w:t>
      </w:r>
    </w:p>
    <w:p w14:paraId="5819AC9F" w14:textId="77777777" w:rsidR="00D217C7" w:rsidRPr="004E72DC"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rPr>
        <w:t>代理人：</w:t>
      </w:r>
      <w:r w:rsidRPr="004E72DC">
        <w:rPr>
          <w:rFonts w:asciiTheme="minorEastAsia" w:eastAsiaTheme="minorEastAsia" w:hAnsiTheme="minorEastAsia" w:hint="eastAsia"/>
          <w:b/>
          <w:sz w:val="24"/>
          <w:szCs w:val="24"/>
        </w:rPr>
        <w:t>彭雄</w:t>
      </w:r>
    </w:p>
    <w:p w14:paraId="6C00269A" w14:textId="77777777" w:rsidR="00D217C7" w:rsidRPr="004E72DC"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rPr>
        <w:t>TEL：</w:t>
      </w:r>
      <w:r w:rsidRPr="004E72DC">
        <w:rPr>
          <w:rFonts w:asciiTheme="minorEastAsia" w:eastAsiaTheme="minorEastAsia" w:hAnsiTheme="minorEastAsia"/>
          <w:b/>
          <w:sz w:val="24"/>
          <w:szCs w:val="24"/>
          <w:shd w:val="clear" w:color="auto" w:fill="FFFFFF"/>
        </w:rPr>
        <w:t>025-52228215/52253363转810</w:t>
      </w:r>
    </w:p>
    <w:p w14:paraId="5CD5CFCA" w14:textId="77777777" w:rsidR="00D217C7" w:rsidRPr="004E72DC"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shd w:val="clear" w:color="auto" w:fill="FFFFFF"/>
        </w:rPr>
        <w:t>Phone：</w:t>
      </w:r>
      <w:r w:rsidRPr="004E72DC">
        <w:rPr>
          <w:rFonts w:asciiTheme="minorEastAsia" w:eastAsiaTheme="minorEastAsia" w:hAnsiTheme="minorEastAsia"/>
          <w:b/>
          <w:sz w:val="24"/>
          <w:szCs w:val="24"/>
        </w:rPr>
        <w:t>13951635312</w:t>
      </w:r>
    </w:p>
    <w:p w14:paraId="11915D50" w14:textId="77777777" w:rsidR="00D217C7" w:rsidRPr="004E72DC" w:rsidRDefault="00D217C7" w:rsidP="004E72DC">
      <w:pPr>
        <w:spacing w:line="360" w:lineRule="auto"/>
        <w:ind w:firstLineChars="196" w:firstLine="472"/>
        <w:rPr>
          <w:rFonts w:asciiTheme="minorEastAsia" w:eastAsiaTheme="minorEastAsia" w:hAnsiTheme="minorEastAsia"/>
          <w:b/>
          <w:sz w:val="24"/>
          <w:szCs w:val="24"/>
        </w:rPr>
      </w:pPr>
      <w:r w:rsidRPr="004E72DC">
        <w:rPr>
          <w:rFonts w:asciiTheme="minorEastAsia" w:eastAsiaTheme="minorEastAsia" w:hAnsiTheme="minorEastAsia"/>
          <w:b/>
          <w:sz w:val="24"/>
          <w:szCs w:val="24"/>
        </w:rPr>
        <w:t>E-Mail：986695550@qq.com</w:t>
      </w:r>
    </w:p>
    <w:p w14:paraId="10B5933E" w14:textId="77777777" w:rsidR="00D217C7" w:rsidRPr="004E72DC" w:rsidRDefault="00D217C7" w:rsidP="004E72DC">
      <w:pPr>
        <w:spacing w:line="360" w:lineRule="auto"/>
        <w:rPr>
          <w:rFonts w:asciiTheme="minorEastAsia" w:eastAsiaTheme="minorEastAsia" w:hAnsiTheme="minorEastAsia"/>
          <w:b/>
          <w:sz w:val="24"/>
          <w:szCs w:val="24"/>
        </w:rPr>
      </w:pPr>
    </w:p>
    <w:p w14:paraId="20DE6873" w14:textId="77777777" w:rsidR="005B118F" w:rsidRPr="004E72DC" w:rsidRDefault="005B118F" w:rsidP="004E72DC">
      <w:pPr>
        <w:spacing w:line="360" w:lineRule="auto"/>
        <w:jc w:val="left"/>
        <w:rPr>
          <w:rFonts w:asciiTheme="minorEastAsia" w:eastAsiaTheme="minorEastAsia" w:hAnsiTheme="minorEastAsia"/>
          <w:b/>
          <w:bCs/>
          <w:sz w:val="24"/>
          <w:szCs w:val="24"/>
        </w:rPr>
      </w:pPr>
    </w:p>
    <w:p w14:paraId="2C0EA877" w14:textId="77777777" w:rsidR="00D217C7" w:rsidRPr="004E72DC" w:rsidRDefault="00D217C7" w:rsidP="004E72DC">
      <w:pPr>
        <w:tabs>
          <w:tab w:val="num" w:pos="720"/>
        </w:tabs>
        <w:spacing w:line="360" w:lineRule="auto"/>
        <w:ind w:firstLineChars="200" w:firstLine="480"/>
        <w:rPr>
          <w:rFonts w:asciiTheme="minorEastAsia" w:eastAsiaTheme="minorEastAsia" w:hAnsiTheme="minorEastAsia"/>
          <w:sz w:val="24"/>
          <w:szCs w:val="24"/>
        </w:rPr>
        <w:sectPr w:rsidR="00D217C7" w:rsidRPr="004E72DC" w:rsidSect="00797E1D">
          <w:headerReference w:type="default" r:id="rId8"/>
          <w:footerReference w:type="default" r:id="rId9"/>
          <w:pgSz w:w="11906" w:h="16838" w:code="9"/>
          <w:pgMar w:top="1418" w:right="851" w:bottom="851" w:left="1418" w:header="851" w:footer="113" w:gutter="0"/>
          <w:cols w:space="425"/>
          <w:docGrid w:type="lines" w:linePitch="312"/>
        </w:sectPr>
      </w:pPr>
    </w:p>
    <w:p w14:paraId="3A344B8C" w14:textId="77777777" w:rsidR="00135AC4" w:rsidRDefault="00135AC4" w:rsidP="004E72DC">
      <w:pPr>
        <w:tabs>
          <w:tab w:val="left" w:pos="1976"/>
        </w:tabs>
        <w:spacing w:line="360" w:lineRule="auto"/>
        <w:ind w:firstLineChars="200" w:firstLine="480"/>
        <w:rPr>
          <w:rFonts w:asciiTheme="minorEastAsia" w:eastAsiaTheme="minorEastAsia" w:hAnsiTheme="minorEastAsia"/>
          <w:sz w:val="24"/>
          <w:szCs w:val="24"/>
        </w:rPr>
      </w:pPr>
    </w:p>
    <w:p w14:paraId="32B3AC26" w14:textId="3BDF76A7" w:rsidR="00D444C3" w:rsidRPr="00253D91" w:rsidRDefault="0046799C" w:rsidP="00D444C3">
      <w:pPr>
        <w:spacing w:line="360" w:lineRule="auto"/>
        <w:ind w:firstLineChars="200" w:firstLine="480"/>
        <w:rPr>
          <w:sz w:val="24"/>
        </w:rPr>
      </w:pPr>
      <w:r>
        <w:rPr>
          <w:rFonts w:asciiTheme="minorEastAsia" w:eastAsiaTheme="minorEastAsia" w:hAnsiTheme="minorEastAsia" w:hint="eastAsia"/>
          <w:sz w:val="24"/>
          <w:szCs w:val="24"/>
        </w:rPr>
        <w:t>本发明公开了</w:t>
      </w:r>
      <w:bookmarkStart w:id="2" w:name="_Hlk24291021"/>
      <w:r>
        <w:rPr>
          <w:rFonts w:asciiTheme="minorEastAsia" w:eastAsiaTheme="minorEastAsia" w:hAnsiTheme="minorEastAsia" w:hint="eastAsia"/>
          <w:sz w:val="24"/>
          <w:szCs w:val="24"/>
        </w:rPr>
        <w:t>一种</w:t>
      </w:r>
      <w:bookmarkEnd w:id="2"/>
      <w:r w:rsidR="00C146C9" w:rsidRPr="00C146C9">
        <w:rPr>
          <w:rFonts w:asciiTheme="minorEastAsia" w:eastAsiaTheme="minorEastAsia" w:hAnsiTheme="minorEastAsia" w:hint="eastAsia"/>
          <w:sz w:val="24"/>
          <w:szCs w:val="24"/>
        </w:rPr>
        <w:t>考虑个体警觉行为的双层网络病毒传播模型</w:t>
      </w:r>
      <w:r w:rsidR="004F6FDD">
        <w:rPr>
          <w:rFonts w:asciiTheme="minorEastAsia" w:eastAsiaTheme="minorEastAsia" w:hAnsiTheme="minorEastAsia" w:hint="eastAsia"/>
          <w:sz w:val="24"/>
          <w:szCs w:val="24"/>
        </w:rPr>
        <w:t>，</w:t>
      </w:r>
      <w:r w:rsidR="00FB7C09" w:rsidRPr="00FB7C09">
        <w:rPr>
          <w:rFonts w:asciiTheme="minorEastAsia" w:eastAsiaTheme="minorEastAsia" w:hAnsiTheme="minorEastAsia" w:hint="eastAsia"/>
          <w:sz w:val="24"/>
          <w:szCs w:val="24"/>
        </w:rPr>
        <w:t>它是由表示意识信息传播的</w:t>
      </w:r>
      <w:r w:rsidR="000C587F">
        <w:rPr>
          <w:rFonts w:asciiTheme="minorEastAsia" w:eastAsiaTheme="minorEastAsia" w:hAnsiTheme="minorEastAsia" w:hint="eastAsia"/>
          <w:sz w:val="24"/>
          <w:szCs w:val="24"/>
        </w:rPr>
        <w:t>信息</w:t>
      </w:r>
      <w:r w:rsidR="00FB7C09" w:rsidRPr="00FB7C09">
        <w:rPr>
          <w:rFonts w:asciiTheme="minorEastAsia" w:eastAsiaTheme="minorEastAsia" w:hAnsiTheme="minorEastAsia" w:hint="eastAsia"/>
          <w:sz w:val="24"/>
          <w:szCs w:val="24"/>
        </w:rPr>
        <w:t>网络层与表示真实传染病传播的物理接触层相结合所拓扑的网络结构。</w:t>
      </w:r>
      <w:r w:rsidR="000050E8">
        <w:rPr>
          <w:rFonts w:asciiTheme="minorEastAsia" w:eastAsiaTheme="minorEastAsia" w:hAnsiTheme="minorEastAsia" w:hint="eastAsia"/>
          <w:sz w:val="24"/>
          <w:szCs w:val="24"/>
        </w:rPr>
        <w:t>其模型</w:t>
      </w:r>
      <w:r w:rsidR="0038363F" w:rsidRPr="0038363F">
        <w:rPr>
          <w:rFonts w:asciiTheme="minorEastAsia" w:eastAsiaTheme="minorEastAsia" w:hAnsiTheme="minorEastAsia" w:hint="eastAsia"/>
          <w:sz w:val="24"/>
          <w:szCs w:val="24"/>
        </w:rPr>
        <w:t>构建的思想是：在双层网络传播模型的基础上，通过引入个体</w:t>
      </w:r>
      <w:r w:rsidR="0038363F">
        <w:rPr>
          <w:rFonts w:asciiTheme="minorEastAsia" w:eastAsiaTheme="minorEastAsia" w:hAnsiTheme="minorEastAsia" w:hint="eastAsia"/>
          <w:sz w:val="24"/>
          <w:szCs w:val="24"/>
        </w:rPr>
        <w:t>警觉性</w:t>
      </w:r>
      <w:r w:rsidR="0038363F" w:rsidRPr="0038363F">
        <w:rPr>
          <w:rFonts w:asciiTheme="minorEastAsia" w:eastAsiaTheme="minorEastAsia" w:hAnsiTheme="minorEastAsia" w:hint="eastAsia"/>
          <w:sz w:val="24"/>
          <w:szCs w:val="24"/>
        </w:rPr>
        <w:t>来研究多重网络的传播动力学</w:t>
      </w:r>
      <w:r w:rsidR="00D523DE">
        <w:rPr>
          <w:rFonts w:asciiTheme="minorEastAsia" w:eastAsiaTheme="minorEastAsia" w:hAnsiTheme="minorEastAsia" w:hint="eastAsia"/>
          <w:sz w:val="24"/>
          <w:szCs w:val="24"/>
        </w:rPr>
        <w:t>，其中个体的警觉性是由个体在获得意识后依概率产生</w:t>
      </w:r>
      <w:r w:rsidR="0038363F" w:rsidRPr="0038363F">
        <w:rPr>
          <w:rFonts w:asciiTheme="minorEastAsia" w:eastAsiaTheme="minorEastAsia" w:hAnsiTheme="minorEastAsia" w:hint="eastAsia"/>
          <w:sz w:val="24"/>
          <w:szCs w:val="24"/>
        </w:rPr>
        <w:t>。具体包括以下步骤：</w:t>
      </w:r>
      <w:r w:rsidR="00BE001A" w:rsidRPr="00BE001A">
        <w:rPr>
          <w:rFonts w:asciiTheme="minorEastAsia" w:eastAsiaTheme="minorEastAsia" w:hAnsiTheme="minorEastAsia" w:hint="eastAsia"/>
          <w:sz w:val="24"/>
          <w:szCs w:val="24"/>
        </w:rPr>
        <w:t>①构建信息传播与</w:t>
      </w:r>
      <w:r w:rsidR="000C587F">
        <w:rPr>
          <w:rFonts w:asciiTheme="minorEastAsia" w:eastAsiaTheme="minorEastAsia" w:hAnsiTheme="minorEastAsia" w:hint="eastAsia"/>
          <w:sz w:val="24"/>
          <w:szCs w:val="24"/>
        </w:rPr>
        <w:t>疾病</w:t>
      </w:r>
      <w:r w:rsidR="00BE001A" w:rsidRPr="00BE001A">
        <w:rPr>
          <w:rFonts w:asciiTheme="minorEastAsia" w:eastAsiaTheme="minorEastAsia" w:hAnsiTheme="minorEastAsia" w:hint="eastAsia"/>
          <w:sz w:val="24"/>
          <w:szCs w:val="24"/>
        </w:rPr>
        <w:t>传播的双层网络模型；②</w:t>
      </w:r>
      <w:r w:rsidR="00B305C6" w:rsidRPr="00140B69">
        <w:rPr>
          <w:rFonts w:asciiTheme="minorEastAsia" w:eastAsiaTheme="minorEastAsia" w:hAnsiTheme="minorEastAsia" w:hint="eastAsia"/>
          <w:sz w:val="24"/>
          <w:szCs w:val="24"/>
        </w:rPr>
        <w:t>考虑个体警觉性对接触行为的影响</w:t>
      </w:r>
      <w:r w:rsidR="00BE001A" w:rsidRPr="00BE001A">
        <w:rPr>
          <w:rFonts w:asciiTheme="minorEastAsia" w:eastAsiaTheme="minorEastAsia" w:hAnsiTheme="minorEastAsia" w:hint="eastAsia"/>
          <w:sz w:val="24"/>
          <w:szCs w:val="24"/>
        </w:rPr>
        <w:t>；③</w:t>
      </w:r>
      <w:r w:rsidR="00140B69" w:rsidRPr="00140B69">
        <w:rPr>
          <w:rFonts w:asciiTheme="minorEastAsia" w:eastAsiaTheme="minorEastAsia" w:hAnsiTheme="minorEastAsia" w:hint="eastAsia"/>
          <w:sz w:val="24"/>
          <w:szCs w:val="24"/>
        </w:rPr>
        <w:t>研究个体产生警觉性的概率对于流行病的感染率的影响</w:t>
      </w:r>
      <w:r w:rsidR="00BE001A" w:rsidRPr="00BE001A">
        <w:rPr>
          <w:rFonts w:asciiTheme="minorEastAsia" w:eastAsiaTheme="minorEastAsia" w:hAnsiTheme="minorEastAsia" w:hint="eastAsia"/>
          <w:sz w:val="24"/>
          <w:szCs w:val="24"/>
        </w:rPr>
        <w:t>；④构建</w:t>
      </w:r>
      <w:r w:rsidR="008F6B09" w:rsidRPr="008F6B09">
        <w:rPr>
          <w:rFonts w:asciiTheme="minorEastAsia" w:eastAsiaTheme="minorEastAsia" w:hAnsiTheme="minorEastAsia" w:hint="eastAsia"/>
          <w:sz w:val="24"/>
          <w:szCs w:val="24"/>
        </w:rPr>
        <w:t>基于个体警觉性的双层网络传播模型</w:t>
      </w:r>
      <w:r w:rsidR="00BE001A" w:rsidRPr="00BE001A">
        <w:rPr>
          <w:rFonts w:asciiTheme="minorEastAsia" w:eastAsiaTheme="minorEastAsia" w:hAnsiTheme="minorEastAsia" w:hint="eastAsia"/>
          <w:sz w:val="24"/>
          <w:szCs w:val="24"/>
        </w:rPr>
        <w:t>。</w:t>
      </w:r>
      <w:r w:rsidR="008434EB">
        <w:rPr>
          <w:rFonts w:asciiTheme="minorEastAsia" w:eastAsiaTheme="minorEastAsia" w:hAnsiTheme="minorEastAsia" w:hint="eastAsia"/>
          <w:sz w:val="24"/>
          <w:szCs w:val="24"/>
        </w:rPr>
        <w:t>通过仿真，验证了本发明能够有效降低流行病</w:t>
      </w:r>
      <w:r w:rsidR="00A72464">
        <w:rPr>
          <w:rFonts w:asciiTheme="minorEastAsia" w:eastAsiaTheme="minorEastAsia" w:hAnsiTheme="minorEastAsia" w:hint="eastAsia"/>
          <w:sz w:val="24"/>
          <w:szCs w:val="24"/>
        </w:rPr>
        <w:t>的感染率</w:t>
      </w:r>
      <w:r w:rsidR="0026604A" w:rsidRPr="00140B69">
        <w:rPr>
          <w:rFonts w:asciiTheme="minorEastAsia" w:eastAsiaTheme="minorEastAsia" w:hAnsiTheme="minorEastAsia" w:hint="eastAsia"/>
          <w:sz w:val="24"/>
          <w:szCs w:val="24"/>
        </w:rPr>
        <w:t>，</w:t>
      </w:r>
      <w:r w:rsidR="0026604A" w:rsidRPr="004E72DC">
        <w:rPr>
          <w:rFonts w:hint="eastAsia"/>
          <w:sz w:val="24"/>
          <w:szCs w:val="24"/>
        </w:rPr>
        <w:t>验证了本发明的优越性</w:t>
      </w:r>
      <w:r w:rsidR="0026604A">
        <w:rPr>
          <w:rFonts w:hint="eastAsia"/>
          <w:sz w:val="24"/>
          <w:szCs w:val="24"/>
        </w:rPr>
        <w:t>。</w:t>
      </w:r>
      <w:r w:rsidR="00D444C3" w:rsidRPr="00253D91">
        <w:rPr>
          <w:rFonts w:hint="eastAsia"/>
          <w:sz w:val="24"/>
        </w:rPr>
        <w:t>本发明</w:t>
      </w:r>
      <w:r w:rsidR="00D444C3">
        <w:rPr>
          <w:rFonts w:hint="eastAsia"/>
          <w:sz w:val="24"/>
        </w:rPr>
        <w:t>的</w:t>
      </w:r>
      <w:r w:rsidR="00D444C3" w:rsidRPr="00253D91">
        <w:rPr>
          <w:rFonts w:hint="eastAsia"/>
          <w:sz w:val="24"/>
        </w:rPr>
        <w:t>模型</w:t>
      </w:r>
      <w:r w:rsidR="00D444C3" w:rsidRPr="00E271EC">
        <w:rPr>
          <w:rFonts w:hint="eastAsia"/>
          <w:sz w:val="24"/>
        </w:rPr>
        <w:t>不仅能够描述社会接触网络中</w:t>
      </w:r>
      <w:r w:rsidR="00D444C3">
        <w:rPr>
          <w:rFonts w:hint="eastAsia"/>
          <w:sz w:val="24"/>
        </w:rPr>
        <w:t>的</w:t>
      </w:r>
      <w:r w:rsidR="0040245B">
        <w:rPr>
          <w:rFonts w:hint="eastAsia"/>
          <w:sz w:val="24"/>
        </w:rPr>
        <w:t>疾病</w:t>
      </w:r>
      <w:r w:rsidR="00D444C3">
        <w:rPr>
          <w:rFonts w:hint="eastAsia"/>
          <w:sz w:val="24"/>
        </w:rPr>
        <w:t>传播与信息</w:t>
      </w:r>
      <w:r w:rsidR="00DB56D3">
        <w:rPr>
          <w:rFonts w:hint="eastAsia"/>
          <w:sz w:val="24"/>
        </w:rPr>
        <w:t>意识</w:t>
      </w:r>
      <w:r w:rsidR="00D444C3">
        <w:rPr>
          <w:rFonts w:hint="eastAsia"/>
          <w:sz w:val="24"/>
        </w:rPr>
        <w:t>扩散的过程，而且能够考虑</w:t>
      </w:r>
      <w:r w:rsidR="00DB56D3">
        <w:rPr>
          <w:rFonts w:hint="eastAsia"/>
          <w:sz w:val="24"/>
        </w:rPr>
        <w:t>到信息意识对于个体行为</w:t>
      </w:r>
      <w:r w:rsidR="008E0014">
        <w:rPr>
          <w:rFonts w:hint="eastAsia"/>
          <w:sz w:val="24"/>
        </w:rPr>
        <w:t>影响的异质性</w:t>
      </w:r>
      <w:r w:rsidR="00D444C3">
        <w:rPr>
          <w:rFonts w:hint="eastAsia"/>
          <w:sz w:val="24"/>
        </w:rPr>
        <w:t>，</w:t>
      </w:r>
      <w:r w:rsidR="00D444C3" w:rsidRPr="00253D91">
        <w:rPr>
          <w:rFonts w:hint="eastAsia"/>
          <w:sz w:val="24"/>
        </w:rPr>
        <w:t>可以更好地</w:t>
      </w:r>
      <w:r w:rsidR="00D444C3">
        <w:rPr>
          <w:rFonts w:hint="eastAsia"/>
          <w:sz w:val="24"/>
        </w:rPr>
        <w:t>研究复杂网络中的病毒传播动力学行为</w:t>
      </w:r>
      <w:r w:rsidR="001B730F">
        <w:rPr>
          <w:rFonts w:hint="eastAsia"/>
          <w:sz w:val="24"/>
        </w:rPr>
        <w:t>，并对现实生活中</w:t>
      </w:r>
      <w:r w:rsidR="00E40C70">
        <w:rPr>
          <w:rFonts w:hint="eastAsia"/>
          <w:sz w:val="24"/>
        </w:rPr>
        <w:t>对</w:t>
      </w:r>
      <w:r w:rsidR="001B730F">
        <w:rPr>
          <w:rFonts w:hint="eastAsia"/>
          <w:sz w:val="24"/>
        </w:rPr>
        <w:t>流行病</w:t>
      </w:r>
      <w:r w:rsidR="00E40C70">
        <w:rPr>
          <w:rFonts w:hint="eastAsia"/>
          <w:sz w:val="24"/>
        </w:rPr>
        <w:t>的</w:t>
      </w:r>
      <w:r w:rsidR="001B730F">
        <w:rPr>
          <w:rFonts w:hint="eastAsia"/>
          <w:sz w:val="24"/>
        </w:rPr>
        <w:t>传播</w:t>
      </w:r>
      <w:r w:rsidR="00BF275C">
        <w:rPr>
          <w:rFonts w:hint="eastAsia"/>
          <w:sz w:val="24"/>
        </w:rPr>
        <w:t>的应对具有指导意义</w:t>
      </w:r>
      <w:r w:rsidR="00D444C3" w:rsidRPr="00253D91">
        <w:rPr>
          <w:rFonts w:hint="eastAsia"/>
          <w:sz w:val="24"/>
        </w:rPr>
        <w:t>。</w:t>
      </w:r>
    </w:p>
    <w:p w14:paraId="5AF46892" w14:textId="31E00506" w:rsidR="0046799C" w:rsidRPr="00D444C3" w:rsidRDefault="0046799C" w:rsidP="004E72DC">
      <w:pPr>
        <w:tabs>
          <w:tab w:val="left" w:pos="1976"/>
        </w:tabs>
        <w:spacing w:line="360" w:lineRule="auto"/>
        <w:ind w:firstLineChars="200" w:firstLine="480"/>
        <w:rPr>
          <w:rFonts w:asciiTheme="minorEastAsia" w:eastAsiaTheme="minorEastAsia" w:hAnsiTheme="minorEastAsia"/>
          <w:sz w:val="24"/>
          <w:szCs w:val="24"/>
        </w:rPr>
        <w:sectPr w:rsidR="0046799C" w:rsidRPr="00D444C3" w:rsidSect="00D217C7">
          <w:headerReference w:type="default" r:id="rId10"/>
          <w:pgSz w:w="11906" w:h="16838" w:code="9"/>
          <w:pgMar w:top="1418" w:right="851" w:bottom="851" w:left="1418" w:header="851" w:footer="113" w:gutter="0"/>
          <w:pgNumType w:start="1"/>
          <w:cols w:space="425"/>
          <w:docGrid w:type="lines" w:linePitch="312"/>
        </w:sectPr>
      </w:pPr>
    </w:p>
    <w:p w14:paraId="15545287" w14:textId="4B36AC43" w:rsidR="007B4507" w:rsidRPr="004E72DC" w:rsidRDefault="007B4507" w:rsidP="005A5FC3">
      <w:pPr>
        <w:tabs>
          <w:tab w:val="left" w:pos="1976"/>
        </w:tabs>
        <w:spacing w:line="360" w:lineRule="auto"/>
        <w:rPr>
          <w:rFonts w:asciiTheme="minorEastAsia" w:eastAsiaTheme="minorEastAsia" w:hAnsiTheme="minorEastAsia"/>
          <w:sz w:val="24"/>
          <w:szCs w:val="24"/>
        </w:rPr>
      </w:pPr>
    </w:p>
    <w:p w14:paraId="55F6C03E" w14:textId="1996287E" w:rsidR="00862709" w:rsidRPr="004E72DC" w:rsidRDefault="005A5FC3" w:rsidP="005A5FC3">
      <w:pPr>
        <w:tabs>
          <w:tab w:val="left" w:pos="1976"/>
        </w:tabs>
        <w:spacing w:line="360" w:lineRule="auto"/>
        <w:ind w:firstLineChars="200" w:firstLine="480"/>
        <w:jc w:val="center"/>
        <w:rPr>
          <w:rFonts w:asciiTheme="minorEastAsia" w:eastAsiaTheme="minorEastAsia" w:hAnsiTheme="minorEastAsia"/>
          <w:sz w:val="24"/>
          <w:szCs w:val="24"/>
        </w:rPr>
        <w:sectPr w:rsidR="00862709" w:rsidRPr="004E72DC" w:rsidSect="00D217C7">
          <w:headerReference w:type="default" r:id="rId11"/>
          <w:pgSz w:w="11906" w:h="16838" w:code="9"/>
          <w:pgMar w:top="1418" w:right="851" w:bottom="851" w:left="1418" w:header="851" w:footer="113" w:gutter="0"/>
          <w:pgNumType w:start="1"/>
          <w:cols w:space="425"/>
          <w:docGrid w:type="lines" w:linePitch="312"/>
        </w:sectPr>
      </w:pPr>
      <w:r>
        <w:rPr>
          <w:rFonts w:asciiTheme="minorEastAsia" w:eastAsiaTheme="minorEastAsia" w:hAnsiTheme="minorEastAsia"/>
          <w:noProof/>
          <w:sz w:val="24"/>
          <w:szCs w:val="24"/>
        </w:rPr>
        <w:drawing>
          <wp:inline distT="0" distB="0" distL="0" distR="0" wp14:anchorId="309C3228" wp14:editId="037D2B9F">
            <wp:extent cx="1981200" cy="3238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摘要附图.jpg"/>
                    <pic:cNvPicPr/>
                  </pic:nvPicPr>
                  <pic:blipFill>
                    <a:blip r:embed="rId12"/>
                    <a:stretch>
                      <a:fillRect/>
                    </a:stretch>
                  </pic:blipFill>
                  <pic:spPr>
                    <a:xfrm>
                      <a:off x="0" y="0"/>
                      <a:ext cx="1981200" cy="3238500"/>
                    </a:xfrm>
                    <a:prstGeom prst="rect">
                      <a:avLst/>
                    </a:prstGeom>
                  </pic:spPr>
                </pic:pic>
              </a:graphicData>
            </a:graphic>
          </wp:inline>
        </w:drawing>
      </w:r>
    </w:p>
    <w:p w14:paraId="7639F871" w14:textId="3913D1D9" w:rsidR="00BE3CC1" w:rsidRDefault="008E1D90" w:rsidP="004E72DC">
      <w:pPr>
        <w:numPr>
          <w:ilvl w:val="0"/>
          <w:numId w:val="6"/>
        </w:numPr>
        <w:spacing w:line="360" w:lineRule="auto"/>
        <w:rPr>
          <w:rFonts w:asciiTheme="minorEastAsia" w:eastAsiaTheme="minorEastAsia" w:hAnsiTheme="minorEastAsia"/>
          <w:sz w:val="24"/>
          <w:szCs w:val="24"/>
        </w:rPr>
      </w:pPr>
      <w:r w:rsidRPr="008E1D90">
        <w:rPr>
          <w:rFonts w:asciiTheme="minorEastAsia" w:eastAsiaTheme="minorEastAsia" w:hAnsiTheme="minorEastAsia" w:hint="eastAsia"/>
          <w:sz w:val="24"/>
          <w:szCs w:val="24"/>
        </w:rPr>
        <w:lastRenderedPageBreak/>
        <w:t>一种</w:t>
      </w:r>
      <w:bookmarkStart w:id="3" w:name="_Hlk24375995"/>
      <w:r w:rsidR="00C146C9" w:rsidRPr="00C146C9">
        <w:rPr>
          <w:rFonts w:asciiTheme="minorEastAsia" w:eastAsiaTheme="minorEastAsia" w:hAnsiTheme="minorEastAsia" w:hint="eastAsia"/>
          <w:sz w:val="24"/>
          <w:szCs w:val="24"/>
        </w:rPr>
        <w:t>考虑个体警觉行为的双层网络病毒传播模型</w:t>
      </w:r>
      <w:bookmarkEnd w:id="3"/>
      <w:r w:rsidRPr="008E1D90">
        <w:rPr>
          <w:rFonts w:asciiTheme="minorEastAsia" w:eastAsiaTheme="minorEastAsia" w:hAnsiTheme="minorEastAsia" w:hint="eastAsia"/>
          <w:sz w:val="24"/>
          <w:szCs w:val="24"/>
        </w:rPr>
        <w:t>建立方法</w:t>
      </w:r>
      <w:r w:rsidR="007D0D47" w:rsidRPr="004E72DC">
        <w:rPr>
          <w:rFonts w:asciiTheme="minorEastAsia" w:eastAsiaTheme="minorEastAsia" w:hAnsiTheme="minorEastAsia" w:hint="eastAsia"/>
          <w:sz w:val="24"/>
          <w:szCs w:val="24"/>
        </w:rPr>
        <w:t>，其特征在于</w:t>
      </w:r>
      <w:r w:rsidR="00BE3CC1" w:rsidRPr="004E72DC">
        <w:rPr>
          <w:rFonts w:hint="eastAsia"/>
          <w:sz w:val="24"/>
          <w:szCs w:val="24"/>
        </w:rPr>
        <w:t>，包括以下步骤</w:t>
      </w:r>
      <w:r w:rsidR="007D0D47" w:rsidRPr="004E72DC">
        <w:rPr>
          <w:rFonts w:asciiTheme="minorEastAsia" w:eastAsiaTheme="minorEastAsia" w:hAnsiTheme="minorEastAsia" w:hint="eastAsia"/>
          <w:sz w:val="24"/>
          <w:szCs w:val="24"/>
        </w:rPr>
        <w:t>：</w:t>
      </w:r>
    </w:p>
    <w:p w14:paraId="4020504D" w14:textId="21441D44" w:rsidR="000D555D" w:rsidRDefault="008E1D90" w:rsidP="00F707C7">
      <w:pPr>
        <w:pStyle w:val="p0"/>
        <w:spacing w:line="360" w:lineRule="auto"/>
        <w:ind w:firstLineChars="177" w:firstLine="425"/>
        <w:textAlignment w:val="center"/>
        <w:rPr>
          <w:rFonts w:ascii="Times New Roman" w:hAnsi="Times New Roman" w:cs="Times New Roman"/>
          <w:sz w:val="24"/>
        </w:rPr>
      </w:pPr>
      <w:r w:rsidRPr="008E1D90">
        <w:rPr>
          <w:sz w:val="24"/>
          <w:szCs w:val="24"/>
        </w:rPr>
        <w:t>步骤</w:t>
      </w:r>
      <w:r w:rsidRPr="008E1D90">
        <w:rPr>
          <w:sz w:val="24"/>
          <w:szCs w:val="24"/>
        </w:rPr>
        <w:t>1</w:t>
      </w:r>
      <w:r w:rsidRPr="008E1D90">
        <w:rPr>
          <w:rFonts w:hint="eastAsia"/>
          <w:sz w:val="24"/>
          <w:szCs w:val="24"/>
        </w:rPr>
        <w:t>，</w:t>
      </w:r>
      <w:r w:rsidRPr="008E1D90">
        <w:rPr>
          <w:rFonts w:ascii="宋体" w:hAnsi="宋体" w:hint="eastAsia"/>
          <w:sz w:val="24"/>
          <w:szCs w:val="24"/>
        </w:rPr>
        <w:t>构建基础的信息</w:t>
      </w:r>
      <w:r w:rsidR="00C46F81">
        <w:rPr>
          <w:rFonts w:ascii="宋体" w:hAnsi="宋体" w:hint="eastAsia"/>
          <w:sz w:val="24"/>
          <w:szCs w:val="24"/>
        </w:rPr>
        <w:t>扩散</w:t>
      </w:r>
      <w:r w:rsidRPr="008E1D90">
        <w:rPr>
          <w:rFonts w:ascii="宋体" w:hAnsi="宋体" w:hint="eastAsia"/>
          <w:sz w:val="24"/>
          <w:szCs w:val="24"/>
        </w:rPr>
        <w:t>与</w:t>
      </w:r>
      <w:r w:rsidR="00C46F81">
        <w:rPr>
          <w:rFonts w:ascii="宋体" w:hAnsi="宋体" w:hint="eastAsia"/>
          <w:sz w:val="24"/>
          <w:szCs w:val="24"/>
        </w:rPr>
        <w:t>疾病</w:t>
      </w:r>
      <w:r w:rsidRPr="008E1D90">
        <w:rPr>
          <w:rFonts w:ascii="宋体" w:hAnsi="宋体" w:hint="eastAsia"/>
          <w:sz w:val="24"/>
          <w:szCs w:val="24"/>
        </w:rPr>
        <w:t>传播的双层网络模型</w:t>
      </w:r>
      <w:r w:rsidR="00A24DAD">
        <w:rPr>
          <w:rFonts w:ascii="宋体" w:hAnsi="宋体" w:hint="eastAsia"/>
          <w:sz w:val="24"/>
          <w:szCs w:val="24"/>
        </w:rPr>
        <w:t>，</w:t>
      </w:r>
      <w:r w:rsidR="00A24DAD">
        <w:rPr>
          <w:rFonts w:hint="eastAsia"/>
          <w:sz w:val="24"/>
        </w:rPr>
        <w:t>一层是</w:t>
      </w:r>
      <w:r w:rsidR="00E66FD8" w:rsidRPr="00F62358">
        <w:rPr>
          <w:rFonts w:hint="eastAsia"/>
          <w:sz w:val="24"/>
        </w:rPr>
        <w:t>描述</w:t>
      </w:r>
      <w:r w:rsidR="00C46F81">
        <w:rPr>
          <w:rFonts w:ascii="宋体" w:hAnsi="宋体" w:hint="eastAsia"/>
          <w:sz w:val="24"/>
          <w:szCs w:val="24"/>
        </w:rPr>
        <w:t>疾病</w:t>
      </w:r>
      <w:r w:rsidR="00A24DAD">
        <w:rPr>
          <w:rFonts w:hint="eastAsia"/>
          <w:sz w:val="24"/>
        </w:rPr>
        <w:t>传播过程的</w:t>
      </w:r>
      <w:r w:rsidR="00C46F81">
        <w:rPr>
          <w:rFonts w:hint="eastAsia"/>
          <w:sz w:val="24"/>
        </w:rPr>
        <w:t>物理</w:t>
      </w:r>
      <w:r w:rsidR="00A24DAD">
        <w:rPr>
          <w:rFonts w:hint="eastAsia"/>
          <w:sz w:val="24"/>
        </w:rPr>
        <w:t>接触网络，</w:t>
      </w:r>
      <w:r w:rsidR="00A24DAD" w:rsidRPr="00F62358">
        <w:rPr>
          <w:rFonts w:hint="eastAsia"/>
          <w:sz w:val="24"/>
        </w:rPr>
        <w:t>一层是描述“</w:t>
      </w:r>
      <w:r w:rsidR="00C46F81">
        <w:rPr>
          <w:rFonts w:ascii="宋体" w:hAnsi="宋体" w:hint="eastAsia"/>
          <w:sz w:val="24"/>
          <w:szCs w:val="24"/>
        </w:rPr>
        <w:t>疾病</w:t>
      </w:r>
      <w:r w:rsidR="00A24DAD" w:rsidRPr="00F62358">
        <w:rPr>
          <w:rFonts w:hint="eastAsia"/>
          <w:sz w:val="24"/>
        </w:rPr>
        <w:t>存在”信息传播的</w:t>
      </w:r>
      <w:r w:rsidR="00C46F81">
        <w:rPr>
          <w:rFonts w:hint="eastAsia"/>
          <w:sz w:val="24"/>
        </w:rPr>
        <w:t>通信</w:t>
      </w:r>
      <w:r w:rsidR="00A24DAD" w:rsidRPr="00F62358">
        <w:rPr>
          <w:rFonts w:hint="eastAsia"/>
          <w:sz w:val="24"/>
        </w:rPr>
        <w:t>网络，其中两层复杂网络的节点表示同一个个体</w:t>
      </w:r>
      <w:r w:rsidR="00A24DAD" w:rsidRPr="00253D91">
        <w:rPr>
          <w:rFonts w:ascii="Times New Roman" w:hAnsi="Times New Roman" w:cs="Times New Roman" w:hint="eastAsia"/>
          <w:sz w:val="24"/>
        </w:rPr>
        <w:t>；</w:t>
      </w:r>
    </w:p>
    <w:p w14:paraId="54287711" w14:textId="32280AD2" w:rsidR="002F5AEA" w:rsidRDefault="008E1D90" w:rsidP="007F6017">
      <w:pPr>
        <w:pStyle w:val="p0"/>
        <w:spacing w:line="360" w:lineRule="auto"/>
        <w:ind w:firstLine="482"/>
        <w:textAlignment w:val="center"/>
        <w:rPr>
          <w:sz w:val="24"/>
          <w:szCs w:val="24"/>
        </w:rPr>
      </w:pPr>
      <w:r w:rsidRPr="000D555D">
        <w:rPr>
          <w:sz w:val="24"/>
          <w:szCs w:val="24"/>
        </w:rPr>
        <w:t>步骤</w:t>
      </w:r>
      <w:r w:rsidRPr="000D555D">
        <w:rPr>
          <w:rFonts w:hint="eastAsia"/>
          <w:sz w:val="24"/>
          <w:szCs w:val="24"/>
        </w:rPr>
        <w:t>2</w:t>
      </w:r>
      <w:r w:rsidRPr="000D555D">
        <w:rPr>
          <w:rFonts w:hint="eastAsia"/>
          <w:sz w:val="24"/>
          <w:szCs w:val="24"/>
        </w:rPr>
        <w:t>，</w:t>
      </w:r>
      <w:r w:rsidR="007200D8" w:rsidRPr="007200D8">
        <w:rPr>
          <w:rFonts w:hint="eastAsia"/>
          <w:sz w:val="24"/>
          <w:szCs w:val="24"/>
        </w:rPr>
        <w:t>在基础的双层网络中，</w:t>
      </w:r>
      <w:r w:rsidR="00C46F81">
        <w:rPr>
          <w:rFonts w:hint="eastAsia"/>
          <w:sz w:val="24"/>
          <w:szCs w:val="24"/>
        </w:rPr>
        <w:t>下</w:t>
      </w:r>
      <w:r w:rsidRPr="000D555D">
        <w:rPr>
          <w:rFonts w:hint="eastAsia"/>
          <w:sz w:val="24"/>
          <w:szCs w:val="24"/>
        </w:rPr>
        <w:t>层物理接触网络中的个体具有两种状态</w:t>
      </w:r>
      <w:r w:rsidRPr="000D555D">
        <w:rPr>
          <w:rFonts w:hint="eastAsia"/>
          <w:sz w:val="24"/>
          <w:szCs w:val="24"/>
        </w:rPr>
        <w:t>:</w:t>
      </w:r>
      <w:r w:rsidRPr="000D555D">
        <w:rPr>
          <w:rFonts w:hint="eastAsia"/>
          <w:sz w:val="24"/>
          <w:szCs w:val="24"/>
        </w:rPr>
        <w:t>易染状态</w:t>
      </w:r>
      <w:r w:rsidRPr="000D555D">
        <w:rPr>
          <w:rFonts w:hint="eastAsia"/>
          <w:sz w:val="24"/>
          <w:szCs w:val="24"/>
        </w:rPr>
        <w:t>(</w:t>
      </w:r>
      <w:r w:rsidRPr="000D555D">
        <w:rPr>
          <w:rFonts w:hint="eastAsia"/>
          <w:sz w:val="24"/>
          <w:szCs w:val="24"/>
        </w:rPr>
        <w:t>健康状态</w:t>
      </w:r>
      <w:r w:rsidRPr="000D555D">
        <w:rPr>
          <w:rFonts w:hint="eastAsia"/>
          <w:sz w:val="24"/>
          <w:szCs w:val="24"/>
        </w:rPr>
        <w:t>)S</w:t>
      </w:r>
      <w:r w:rsidRPr="000D555D">
        <w:rPr>
          <w:rFonts w:hint="eastAsia"/>
          <w:sz w:val="24"/>
          <w:szCs w:val="24"/>
        </w:rPr>
        <w:t>和感染状态</w:t>
      </w:r>
      <w:r w:rsidRPr="000D555D">
        <w:rPr>
          <w:rFonts w:hint="eastAsia"/>
          <w:sz w:val="24"/>
          <w:szCs w:val="24"/>
        </w:rPr>
        <w:t>I</w:t>
      </w:r>
      <w:r w:rsidRPr="000D555D">
        <w:rPr>
          <w:rFonts w:hint="eastAsia"/>
          <w:sz w:val="24"/>
          <w:szCs w:val="24"/>
        </w:rPr>
        <w:t>。在</w:t>
      </w:r>
      <w:r w:rsidR="004E6AF6">
        <w:rPr>
          <w:rFonts w:hint="eastAsia"/>
          <w:sz w:val="24"/>
          <w:szCs w:val="24"/>
        </w:rPr>
        <w:t>疾病</w:t>
      </w:r>
      <w:r w:rsidRPr="000D555D">
        <w:rPr>
          <w:rFonts w:hint="eastAsia"/>
          <w:sz w:val="24"/>
          <w:szCs w:val="24"/>
        </w:rPr>
        <w:t>传播过程中，当易染个体与感染个体相接触时，易染个体将以</w:t>
      </w:r>
      <m:oMath>
        <m:r>
          <w:rPr>
            <w:rFonts w:ascii="Cambria Math"/>
            <w:sz w:val="24"/>
            <w:szCs w:val="24"/>
          </w:rPr>
          <m:t>β</m:t>
        </m:r>
      </m:oMath>
      <w:r w:rsidRPr="000D555D">
        <w:rPr>
          <w:rFonts w:hint="eastAsia"/>
          <w:sz w:val="24"/>
          <w:szCs w:val="24"/>
        </w:rPr>
        <w:t>的概率被感染</w:t>
      </w:r>
      <w:r w:rsidRPr="000D555D">
        <w:rPr>
          <w:rFonts w:hint="eastAsia"/>
          <w:sz w:val="24"/>
          <w:szCs w:val="24"/>
        </w:rPr>
        <w:t>;</w:t>
      </w:r>
      <w:r w:rsidRPr="000D555D">
        <w:rPr>
          <w:rFonts w:hint="eastAsia"/>
          <w:sz w:val="24"/>
          <w:szCs w:val="24"/>
        </w:rPr>
        <w:t>同时，感染个体以</w:t>
      </w:r>
      <m:oMath>
        <m:r>
          <w:rPr>
            <w:rFonts w:ascii="Cambria Math"/>
            <w:sz w:val="24"/>
            <w:szCs w:val="24"/>
          </w:rPr>
          <m:t>μ</m:t>
        </m:r>
      </m:oMath>
      <w:r w:rsidRPr="000D555D">
        <w:rPr>
          <w:rFonts w:hint="eastAsia"/>
          <w:sz w:val="24"/>
          <w:szCs w:val="24"/>
        </w:rPr>
        <w:t>的概率恢复为易染个体。上层</w:t>
      </w:r>
      <w:r w:rsidR="00C46F81">
        <w:rPr>
          <w:rFonts w:hint="eastAsia"/>
          <w:sz w:val="24"/>
          <w:szCs w:val="24"/>
        </w:rPr>
        <w:t>信息</w:t>
      </w:r>
      <w:r w:rsidRPr="000D555D">
        <w:rPr>
          <w:rFonts w:hint="eastAsia"/>
          <w:sz w:val="24"/>
          <w:szCs w:val="24"/>
        </w:rPr>
        <w:t>网络中，个体具有两种形式</w:t>
      </w:r>
      <w:r w:rsidRPr="000D555D">
        <w:rPr>
          <w:rFonts w:hint="eastAsia"/>
          <w:sz w:val="24"/>
          <w:szCs w:val="24"/>
        </w:rPr>
        <w:t>:</w:t>
      </w:r>
      <w:r w:rsidRPr="00C46F81">
        <w:rPr>
          <w:rFonts w:hint="eastAsia"/>
          <w:sz w:val="24"/>
          <w:szCs w:val="24"/>
        </w:rPr>
        <w:t xml:space="preserve"> </w:t>
      </w:r>
      <w:r w:rsidRPr="000D555D">
        <w:rPr>
          <w:rFonts w:hint="eastAsia"/>
          <w:sz w:val="24"/>
          <w:szCs w:val="24"/>
        </w:rPr>
        <w:t>不了解信息的无意识状态</w:t>
      </w:r>
      <w:r w:rsidRPr="000D555D">
        <w:rPr>
          <w:rFonts w:hint="eastAsia"/>
          <w:sz w:val="24"/>
          <w:szCs w:val="24"/>
        </w:rPr>
        <w:t>U</w:t>
      </w:r>
      <w:r w:rsidRPr="000D555D">
        <w:rPr>
          <w:rFonts w:hint="eastAsia"/>
          <w:sz w:val="24"/>
          <w:szCs w:val="24"/>
        </w:rPr>
        <w:t>，以及了解信息的有意识状态</w:t>
      </w:r>
      <w:r w:rsidRPr="000D555D">
        <w:rPr>
          <w:rFonts w:hint="eastAsia"/>
          <w:sz w:val="24"/>
          <w:szCs w:val="24"/>
        </w:rPr>
        <w:t>A</w:t>
      </w:r>
      <w:r w:rsidRPr="000D555D">
        <w:rPr>
          <w:rFonts w:hint="eastAsia"/>
          <w:sz w:val="24"/>
          <w:szCs w:val="24"/>
        </w:rPr>
        <w:t>。在信息扩散的过程中，信息网络中了解信息的有意识个体每个时刻会向信息层中的邻居传播疾病相关的信息，在与无意识的邻居接触后会以概率</w:t>
      </w:r>
      <m:oMath>
        <m:r>
          <w:rPr>
            <w:rFonts w:ascii="Cambria Math"/>
            <w:sz w:val="24"/>
            <w:szCs w:val="24"/>
          </w:rPr>
          <m:t>λ</m:t>
        </m:r>
      </m:oMath>
      <w:r w:rsidRPr="000D555D">
        <w:rPr>
          <w:rFonts w:hint="eastAsia"/>
          <w:sz w:val="24"/>
          <w:szCs w:val="24"/>
        </w:rPr>
        <w:t>使其变为有意识的个体</w:t>
      </w:r>
      <w:r w:rsidR="00AA5EF6">
        <w:rPr>
          <w:rFonts w:hint="eastAsia"/>
          <w:sz w:val="24"/>
          <w:szCs w:val="24"/>
        </w:rPr>
        <w:t>，</w:t>
      </w:r>
      <w:r w:rsidRPr="000D555D">
        <w:rPr>
          <w:rFonts w:hint="eastAsia"/>
          <w:sz w:val="24"/>
          <w:szCs w:val="24"/>
        </w:rPr>
        <w:t>而有意识的</w:t>
      </w:r>
      <w:proofErr w:type="gramStart"/>
      <w:r w:rsidRPr="000D555D">
        <w:rPr>
          <w:rFonts w:hint="eastAsia"/>
          <w:sz w:val="24"/>
          <w:szCs w:val="24"/>
        </w:rPr>
        <w:t>个</w:t>
      </w:r>
      <w:proofErr w:type="gramEnd"/>
      <w:r w:rsidRPr="000D555D">
        <w:rPr>
          <w:rFonts w:hint="eastAsia"/>
          <w:sz w:val="24"/>
          <w:szCs w:val="24"/>
        </w:rPr>
        <w:t>体会以</w:t>
      </w:r>
      <m:oMath>
        <m:r>
          <w:rPr>
            <w:rFonts w:ascii="Cambria Math"/>
            <w:sz w:val="24"/>
            <w:szCs w:val="24"/>
          </w:rPr>
          <m:t>δ</m:t>
        </m:r>
      </m:oMath>
      <w:r w:rsidRPr="000D555D">
        <w:rPr>
          <w:rFonts w:hint="eastAsia"/>
          <w:sz w:val="24"/>
          <w:szCs w:val="24"/>
        </w:rPr>
        <w:t>的概率重新变为无意识个体。另外，接触网络中无意识的感染个体在信息网络中会以概率</w:t>
      </w:r>
      <m:oMath>
        <m:r>
          <w:rPr>
            <w:rFonts w:ascii="Cambria Math"/>
            <w:sz w:val="24"/>
            <w:szCs w:val="24"/>
          </w:rPr>
          <m:t>κ</m:t>
        </m:r>
      </m:oMath>
      <w:r w:rsidRPr="000D555D">
        <w:rPr>
          <w:rFonts w:hint="eastAsia"/>
          <w:sz w:val="24"/>
          <w:szCs w:val="24"/>
        </w:rPr>
        <w:t>转变为有意识状态，自发的向邻居节点传播疾病相关的信息。在流行病相关信息的传播过程中，接收到疾病相关信息的有意识个体则会采取适当地防护措施，以减少被疾病感染的风险，因此，若无意识的易感</w:t>
      </w:r>
      <w:proofErr w:type="gramStart"/>
      <w:r w:rsidRPr="000D555D">
        <w:rPr>
          <w:rFonts w:hint="eastAsia"/>
          <w:sz w:val="24"/>
          <w:szCs w:val="24"/>
        </w:rPr>
        <w:t>个</w:t>
      </w:r>
      <w:proofErr w:type="gramEnd"/>
      <w:r w:rsidRPr="000D555D">
        <w:rPr>
          <w:rFonts w:hint="eastAsia"/>
          <w:sz w:val="24"/>
          <w:szCs w:val="24"/>
        </w:rPr>
        <w:t>体被疾病感染的概率为</w:t>
      </w:r>
      <m:oMath>
        <m:r>
          <w:rPr>
            <w:rFonts w:ascii="Cambria Math"/>
            <w:sz w:val="24"/>
            <w:szCs w:val="24"/>
          </w:rPr>
          <m:t>β</m:t>
        </m:r>
      </m:oMath>
      <w:r w:rsidRPr="000D555D">
        <w:rPr>
          <w:rFonts w:hint="eastAsia"/>
          <w:sz w:val="24"/>
          <w:szCs w:val="24"/>
        </w:rPr>
        <w:t>，则有意识的易感</w:t>
      </w:r>
      <w:proofErr w:type="gramStart"/>
      <w:r w:rsidRPr="000D555D">
        <w:rPr>
          <w:rFonts w:hint="eastAsia"/>
          <w:sz w:val="24"/>
          <w:szCs w:val="24"/>
        </w:rPr>
        <w:t>个</w:t>
      </w:r>
      <w:proofErr w:type="gramEnd"/>
      <w:r w:rsidRPr="000D555D">
        <w:rPr>
          <w:rFonts w:hint="eastAsia"/>
          <w:sz w:val="24"/>
          <w:szCs w:val="24"/>
        </w:rPr>
        <w:t>体被疾病感染的概率为</w:t>
      </w:r>
      <m:oMath>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w:rPr>
            <w:rFonts w:ascii="Cambria Math"/>
            <w:sz w:val="24"/>
            <w:szCs w:val="24"/>
          </w:rPr>
          <m:t>β</m:t>
        </m:r>
        <m:r>
          <m:rPr>
            <m:sty m:val="p"/>
          </m:rPr>
          <w:rPr>
            <w:rFonts w:ascii="Cambria Math"/>
            <w:sz w:val="24"/>
            <w:szCs w:val="24"/>
          </w:rPr>
          <m:t>(0</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m:rPr>
            <m:sty m:val="p"/>
          </m:rPr>
          <w:rPr>
            <w:rFonts w:ascii="Cambria Math"/>
            <w:sz w:val="24"/>
            <w:szCs w:val="24"/>
          </w:rPr>
          <m:t>≤</m:t>
        </m:r>
        <m:r>
          <m:rPr>
            <m:sty m:val="p"/>
          </m:rPr>
          <w:rPr>
            <w:rFonts w:ascii="Cambria Math"/>
            <w:sz w:val="24"/>
            <w:szCs w:val="24"/>
          </w:rPr>
          <m:t>1)</m:t>
        </m:r>
      </m:oMath>
      <w:r w:rsidRPr="000D555D">
        <w:rPr>
          <w:rFonts w:hint="eastAsia"/>
          <w:sz w:val="24"/>
          <w:szCs w:val="24"/>
        </w:rPr>
        <w:t>;</w:t>
      </w:r>
    </w:p>
    <w:p w14:paraId="3B0A76C7" w14:textId="4A8ECA60" w:rsidR="002F5AEA" w:rsidRDefault="008E1D90" w:rsidP="00DF5CAE">
      <w:pPr>
        <w:pStyle w:val="p0"/>
        <w:spacing w:line="360" w:lineRule="auto"/>
        <w:ind w:firstLine="482"/>
        <w:textAlignment w:val="center"/>
        <w:rPr>
          <w:sz w:val="24"/>
          <w:szCs w:val="24"/>
        </w:rPr>
      </w:pPr>
      <w:r w:rsidRPr="002F5AEA">
        <w:rPr>
          <w:rFonts w:hint="eastAsia"/>
          <w:sz w:val="24"/>
          <w:szCs w:val="24"/>
        </w:rPr>
        <w:t>步骤</w:t>
      </w:r>
      <w:r w:rsidRPr="002F5AEA">
        <w:rPr>
          <w:rFonts w:hint="eastAsia"/>
          <w:sz w:val="24"/>
          <w:szCs w:val="24"/>
        </w:rPr>
        <w:t>3</w:t>
      </w:r>
      <w:r w:rsidRPr="002F5AEA">
        <w:rPr>
          <w:rFonts w:hint="eastAsia"/>
          <w:sz w:val="24"/>
          <w:szCs w:val="24"/>
        </w:rPr>
        <w:t>，在此基础上考虑个体警觉性对于接触行为的影响，引入有意识个体产生警觉性（</w:t>
      </w:r>
      <w:r w:rsidRPr="002F5AEA">
        <w:rPr>
          <w:rFonts w:hint="eastAsia"/>
          <w:sz w:val="24"/>
          <w:szCs w:val="24"/>
        </w:rPr>
        <w:t>V</w:t>
      </w:r>
      <w:r w:rsidRPr="002F5AEA">
        <w:rPr>
          <w:rFonts w:hint="eastAsia"/>
          <w:sz w:val="24"/>
          <w:szCs w:val="24"/>
        </w:rPr>
        <w:t>）的概率</w:t>
      </w:r>
      <m:oMath>
        <m:r>
          <w:rPr>
            <w:rFonts w:ascii="Cambria Math"/>
            <w:sz w:val="24"/>
            <w:szCs w:val="24"/>
          </w:rPr>
          <m:t>a</m:t>
        </m:r>
      </m:oMath>
      <w:r w:rsidRPr="002F5AEA">
        <w:rPr>
          <w:rFonts w:hint="eastAsia"/>
          <w:sz w:val="24"/>
          <w:szCs w:val="24"/>
        </w:rPr>
        <w:t>以及具有警觉性的个体恢复为非警觉状态（</w:t>
      </w:r>
      <w:r w:rsidRPr="002F5AEA">
        <w:rPr>
          <w:rFonts w:hint="eastAsia"/>
          <w:sz w:val="24"/>
          <w:szCs w:val="24"/>
        </w:rPr>
        <w:t>R</w:t>
      </w:r>
      <w:r w:rsidRPr="002F5AEA">
        <w:rPr>
          <w:rFonts w:hint="eastAsia"/>
          <w:sz w:val="24"/>
          <w:szCs w:val="24"/>
        </w:rPr>
        <w:t>）的概率</w:t>
      </w:r>
      <m:oMath>
        <m:r>
          <w:rPr>
            <w:rFonts w:ascii="Cambria Math"/>
            <w:sz w:val="24"/>
            <w:szCs w:val="24"/>
          </w:rPr>
          <m:t>b</m:t>
        </m:r>
      </m:oMath>
      <w:r w:rsidRPr="002F5AEA">
        <w:rPr>
          <w:rFonts w:hint="eastAsia"/>
          <w:sz w:val="24"/>
          <w:szCs w:val="24"/>
        </w:rPr>
        <w:t>，其中</w:t>
      </w:r>
      <m:oMath>
        <m:r>
          <w:rPr>
            <w:rFonts w:ascii="Cambria Math"/>
            <w:sz w:val="24"/>
            <w:szCs w:val="24"/>
          </w:rPr>
          <m:t>a</m:t>
        </m:r>
        <m:r>
          <m:rPr>
            <m:sty m:val="p"/>
          </m:rPr>
          <w:rPr>
            <w:rFonts w:ascii="Cambria Math"/>
            <w:sz w:val="24"/>
            <w:szCs w:val="24"/>
          </w:rPr>
          <m:t>+</m:t>
        </m:r>
        <m:r>
          <w:rPr>
            <w:rFonts w:ascii="Cambria Math"/>
            <w:sz w:val="24"/>
            <w:szCs w:val="24"/>
          </w:rPr>
          <m:t>b</m:t>
        </m:r>
        <m:r>
          <m:rPr>
            <m:sty m:val="p"/>
          </m:rPr>
          <w:rPr>
            <w:rFonts w:ascii="Cambria Math"/>
            <w:sz w:val="24"/>
            <w:szCs w:val="24"/>
          </w:rPr>
          <m:t>=1</m:t>
        </m:r>
      </m:oMath>
      <w:r w:rsidRPr="002F5AEA">
        <w:rPr>
          <w:rFonts w:hint="eastAsia"/>
          <w:sz w:val="24"/>
          <w:szCs w:val="24"/>
        </w:rPr>
        <w:t>。由此可以将双层网络中的个体分为八类：不具有警觉性的无意识易感个体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Pr="002F5AEA">
        <w:rPr>
          <w:rFonts w:hint="eastAsia"/>
          <w:sz w:val="24"/>
          <w:szCs w:val="24"/>
        </w:rPr>
        <w:t>、不具有警觉性的无意识感染个体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Pr="002F5AEA">
        <w:rPr>
          <w:rFonts w:hint="eastAsia"/>
          <w:sz w:val="24"/>
          <w:szCs w:val="24"/>
        </w:rPr>
        <w:t>、不具有警觉性的有意识易感个体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Pr="002F5AEA">
        <w:rPr>
          <w:rFonts w:hint="eastAsia"/>
          <w:sz w:val="24"/>
          <w:szCs w:val="24"/>
        </w:rPr>
        <w:t>、不具有警觉性的有意识感染个体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Pr="002F5AEA">
        <w:rPr>
          <w:rFonts w:hint="eastAsia"/>
          <w:sz w:val="24"/>
          <w:szCs w:val="24"/>
        </w:rPr>
        <w:t>、具有警觉性的无意识易感个体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Pr="002F5AEA">
        <w:rPr>
          <w:rFonts w:hint="eastAsia"/>
          <w:sz w:val="24"/>
          <w:szCs w:val="24"/>
        </w:rPr>
        <w:t>、具有警觉性的无意识感染个体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Pr="002F5AEA">
        <w:rPr>
          <w:rFonts w:hint="eastAsia"/>
          <w:sz w:val="24"/>
          <w:szCs w:val="24"/>
        </w:rPr>
        <w:t>、具有警觉性的有意识易感个体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Pr="002F5AEA">
        <w:rPr>
          <w:rFonts w:hint="eastAsia"/>
          <w:sz w:val="24"/>
          <w:szCs w:val="24"/>
        </w:rPr>
        <w:t>以及具有警觉性的有意识感染个体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Pr="002F5AEA">
        <w:rPr>
          <w:rFonts w:hint="eastAsia"/>
          <w:sz w:val="24"/>
          <w:szCs w:val="24"/>
        </w:rPr>
        <w:t>。各个不同状态的个体之间的转换情况如附图</w:t>
      </w:r>
      <w:r w:rsidRPr="002F5AEA">
        <w:rPr>
          <w:rFonts w:hint="eastAsia"/>
          <w:sz w:val="24"/>
          <w:szCs w:val="24"/>
        </w:rPr>
        <w:t>2</w:t>
      </w:r>
      <w:r w:rsidRPr="002F5AEA">
        <w:rPr>
          <w:rFonts w:hint="eastAsia"/>
          <w:sz w:val="24"/>
          <w:szCs w:val="24"/>
        </w:rPr>
        <w:t>的状态转移概率树，根据节点的状态转移概率，我们给出了离散时间的</w:t>
      </w:r>
      <w:r w:rsidR="00643508">
        <w:rPr>
          <w:rFonts w:hint="eastAsia"/>
          <w:sz w:val="24"/>
          <w:szCs w:val="24"/>
        </w:rPr>
        <w:t>微观</w:t>
      </w:r>
      <w:r w:rsidRPr="002F5AEA">
        <w:rPr>
          <w:rFonts w:hint="eastAsia"/>
          <w:sz w:val="24"/>
          <w:szCs w:val="24"/>
        </w:rPr>
        <w:t>马尔科夫方程，研究</w:t>
      </w:r>
      <w:r w:rsidR="008A44BC">
        <w:rPr>
          <w:rFonts w:hint="eastAsia"/>
          <w:sz w:val="24"/>
          <w:szCs w:val="24"/>
        </w:rPr>
        <w:t>选取</w:t>
      </w:r>
      <w:r w:rsidRPr="002F5AEA">
        <w:rPr>
          <w:rFonts w:hint="eastAsia"/>
          <w:sz w:val="24"/>
          <w:szCs w:val="24"/>
        </w:rPr>
        <w:t>不同警觉性产生概率对流行病感染率的影响；</w:t>
      </w:r>
    </w:p>
    <w:p w14:paraId="26B9C578" w14:textId="4855B8F9" w:rsidR="002F5AEA" w:rsidRDefault="008E1D90" w:rsidP="002F5AEA">
      <w:pPr>
        <w:pStyle w:val="p0"/>
        <w:spacing w:line="360" w:lineRule="auto"/>
        <w:ind w:firstLine="482"/>
        <w:textAlignment w:val="center"/>
        <w:rPr>
          <w:sz w:val="24"/>
          <w:szCs w:val="24"/>
        </w:rPr>
      </w:pPr>
      <w:r w:rsidRPr="002F5AEA">
        <w:rPr>
          <w:rFonts w:hint="eastAsia"/>
          <w:sz w:val="24"/>
          <w:szCs w:val="24"/>
        </w:rPr>
        <w:t>步骤</w:t>
      </w:r>
      <w:r w:rsidRPr="002F5AEA">
        <w:rPr>
          <w:rFonts w:hint="eastAsia"/>
          <w:sz w:val="24"/>
          <w:szCs w:val="24"/>
        </w:rPr>
        <w:t>3.1</w:t>
      </w:r>
      <w:r w:rsidRPr="002F5AEA">
        <w:rPr>
          <w:rFonts w:hint="eastAsia"/>
          <w:sz w:val="24"/>
          <w:szCs w:val="24"/>
        </w:rPr>
        <w:t>，个体</w:t>
      </w:r>
      <w:r w:rsidR="008A44BC">
        <w:rPr>
          <w:rFonts w:hint="eastAsia"/>
          <w:sz w:val="24"/>
          <w:szCs w:val="24"/>
        </w:rPr>
        <w:t>警觉</w:t>
      </w:r>
      <w:r w:rsidRPr="002F5AEA">
        <w:rPr>
          <w:rFonts w:hint="eastAsia"/>
          <w:sz w:val="24"/>
          <w:szCs w:val="24"/>
        </w:rPr>
        <w:t>行为</w:t>
      </w:r>
      <w:r w:rsidRPr="002F5AEA">
        <w:rPr>
          <w:sz w:val="24"/>
          <w:szCs w:val="24"/>
        </w:rPr>
        <w:t>1</w:t>
      </w:r>
      <w:r w:rsidRPr="002F5AEA">
        <w:rPr>
          <w:rFonts w:hint="eastAsia"/>
          <w:sz w:val="24"/>
          <w:szCs w:val="24"/>
        </w:rPr>
        <w:t>。具有警觉性的</w:t>
      </w:r>
      <w:proofErr w:type="gramStart"/>
      <w:r w:rsidRPr="002F5AEA">
        <w:rPr>
          <w:rFonts w:hint="eastAsia"/>
          <w:sz w:val="24"/>
          <w:szCs w:val="24"/>
        </w:rPr>
        <w:t>个</w:t>
      </w:r>
      <w:proofErr w:type="gramEnd"/>
      <w:r w:rsidRPr="002F5AEA">
        <w:rPr>
          <w:rFonts w:hint="eastAsia"/>
          <w:sz w:val="24"/>
          <w:szCs w:val="24"/>
        </w:rPr>
        <w:t>体会和同样具有警觉性的邻居个体保持物理接触，同时断开与非警觉邻居个体的物理接触，而不具有警觉性的个体则会和所有的邻居个体保持接触。</w:t>
      </w:r>
    </w:p>
    <w:p w14:paraId="22AFB2B1" w14:textId="28386644" w:rsidR="002F5AEA" w:rsidRPr="002F5AEA" w:rsidRDefault="008E1D90" w:rsidP="002F5AEA">
      <w:pPr>
        <w:pStyle w:val="p0"/>
        <w:spacing w:line="360" w:lineRule="auto"/>
        <w:ind w:firstLine="482"/>
        <w:textAlignment w:val="center"/>
        <w:rPr>
          <w:rFonts w:ascii="Times New Roman" w:hAnsi="Times New Roman" w:cs="Times New Roman"/>
          <w:sz w:val="24"/>
          <w:szCs w:val="24"/>
        </w:rPr>
      </w:pPr>
      <w:r w:rsidRPr="002F5AEA">
        <w:rPr>
          <w:rFonts w:hint="eastAsia"/>
          <w:sz w:val="24"/>
          <w:szCs w:val="24"/>
        </w:rPr>
        <w:t>步骤</w:t>
      </w:r>
      <w:r w:rsidRPr="002F5AEA">
        <w:rPr>
          <w:rFonts w:hint="eastAsia"/>
          <w:sz w:val="24"/>
          <w:szCs w:val="24"/>
        </w:rPr>
        <w:t>3.2</w:t>
      </w:r>
      <w:r w:rsidRPr="002F5AEA">
        <w:rPr>
          <w:rFonts w:hint="eastAsia"/>
          <w:sz w:val="24"/>
          <w:szCs w:val="24"/>
        </w:rPr>
        <w:t>，个体</w:t>
      </w:r>
      <w:r w:rsidR="008A44BC">
        <w:rPr>
          <w:rFonts w:hint="eastAsia"/>
          <w:sz w:val="24"/>
          <w:szCs w:val="24"/>
        </w:rPr>
        <w:t>警觉</w:t>
      </w:r>
      <w:r w:rsidRPr="002F5AEA">
        <w:rPr>
          <w:rFonts w:hint="eastAsia"/>
          <w:sz w:val="24"/>
          <w:szCs w:val="24"/>
        </w:rPr>
        <w:t>行为</w:t>
      </w:r>
      <w:r w:rsidRPr="002F5AEA">
        <w:rPr>
          <w:rFonts w:hint="eastAsia"/>
          <w:sz w:val="24"/>
          <w:szCs w:val="24"/>
        </w:rPr>
        <w:t>2</w:t>
      </w:r>
      <w:r w:rsidRPr="002F5AEA">
        <w:rPr>
          <w:rFonts w:hint="eastAsia"/>
          <w:sz w:val="24"/>
          <w:szCs w:val="24"/>
        </w:rPr>
        <w:t>。具有警觉性的</w:t>
      </w:r>
      <w:proofErr w:type="gramStart"/>
      <w:r w:rsidRPr="002F5AEA">
        <w:rPr>
          <w:rFonts w:hint="eastAsia"/>
          <w:sz w:val="24"/>
          <w:szCs w:val="24"/>
        </w:rPr>
        <w:t>个</w:t>
      </w:r>
      <w:proofErr w:type="gramEnd"/>
      <w:r w:rsidRPr="002F5AEA">
        <w:rPr>
          <w:rFonts w:hint="eastAsia"/>
          <w:sz w:val="24"/>
          <w:szCs w:val="24"/>
        </w:rPr>
        <w:t>体会和不具备警觉性的邻居个体保持物理接触，而断开与非警觉邻居个体的物理接触，而不具有警觉性的个体则会和所有的邻居个体保持接触。</w:t>
      </w:r>
    </w:p>
    <w:p w14:paraId="57407C9B" w14:textId="2E78B09A" w:rsidR="008E1D90" w:rsidRPr="002F5AEA" w:rsidRDefault="008E1D90" w:rsidP="00F707C7">
      <w:pPr>
        <w:pStyle w:val="ab"/>
        <w:spacing w:line="360" w:lineRule="auto"/>
        <w:ind w:left="426" w:firstLineChars="0" w:firstLine="0"/>
        <w:rPr>
          <w:sz w:val="24"/>
          <w:szCs w:val="24"/>
        </w:rPr>
      </w:pPr>
      <w:r w:rsidRPr="002F5AEA">
        <w:rPr>
          <w:rFonts w:hint="eastAsia"/>
          <w:sz w:val="24"/>
          <w:szCs w:val="24"/>
        </w:rPr>
        <w:t>步骤</w:t>
      </w:r>
      <w:r w:rsidRPr="002F5AEA">
        <w:rPr>
          <w:rFonts w:hint="eastAsia"/>
          <w:sz w:val="24"/>
          <w:szCs w:val="24"/>
        </w:rPr>
        <w:t>4</w:t>
      </w:r>
      <w:r w:rsidRPr="002F5AEA">
        <w:rPr>
          <w:rFonts w:hint="eastAsia"/>
          <w:sz w:val="24"/>
          <w:szCs w:val="24"/>
        </w:rPr>
        <w:t>，</w:t>
      </w:r>
      <w:r w:rsidRPr="002F5AEA">
        <w:rPr>
          <w:rFonts w:hint="eastAsia"/>
          <w:sz w:val="24"/>
        </w:rPr>
        <w:t>考虑个体警觉性的</w:t>
      </w:r>
      <w:r w:rsidRPr="002F5AEA">
        <w:rPr>
          <w:sz w:val="24"/>
        </w:rPr>
        <w:t>SIS</w:t>
      </w:r>
      <w:r w:rsidR="008A44BC" w:rsidRPr="002F5AEA">
        <w:rPr>
          <w:sz w:val="24"/>
        </w:rPr>
        <w:t>-UAU</w:t>
      </w:r>
      <w:r w:rsidRPr="002F5AEA">
        <w:rPr>
          <w:rFonts w:hint="eastAsia"/>
          <w:sz w:val="24"/>
        </w:rPr>
        <w:t>双层网络传播模型；</w:t>
      </w:r>
    </w:p>
    <w:p w14:paraId="4622D248" w14:textId="77777777" w:rsidR="00591BEC" w:rsidRDefault="00BE3CC1" w:rsidP="00F707C7">
      <w:pPr>
        <w:numPr>
          <w:ilvl w:val="0"/>
          <w:numId w:val="6"/>
        </w:numPr>
        <w:spacing w:line="360" w:lineRule="auto"/>
        <w:ind w:left="0" w:firstLineChars="177" w:firstLine="425"/>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根据权利要求1所述</w:t>
      </w:r>
      <w:r w:rsidR="00454B8E" w:rsidRPr="008E1D90">
        <w:rPr>
          <w:rFonts w:asciiTheme="minorEastAsia" w:eastAsiaTheme="minorEastAsia" w:hAnsiTheme="minorEastAsia" w:hint="eastAsia"/>
          <w:sz w:val="24"/>
          <w:szCs w:val="24"/>
        </w:rPr>
        <w:t>一种基于个体警觉性的双层网络传播模型</w:t>
      </w:r>
      <w:r w:rsidRPr="004E72DC">
        <w:rPr>
          <w:rFonts w:asciiTheme="minorEastAsia" w:eastAsiaTheme="minorEastAsia" w:hAnsiTheme="minorEastAsia" w:hint="eastAsia"/>
          <w:sz w:val="24"/>
          <w:szCs w:val="24"/>
        </w:rPr>
        <w:t>建立方法，</w:t>
      </w:r>
      <w:r w:rsidR="00B82CAC" w:rsidRPr="00253D91">
        <w:rPr>
          <w:rFonts w:hint="eastAsia"/>
          <w:sz w:val="24"/>
          <w:szCs w:val="24"/>
        </w:rPr>
        <w:t>所述步骤</w:t>
      </w:r>
      <w:r w:rsidR="00B82CAC" w:rsidRPr="00253D91">
        <w:rPr>
          <w:rFonts w:hint="eastAsia"/>
          <w:sz w:val="24"/>
          <w:szCs w:val="24"/>
        </w:rPr>
        <w:t>1</w:t>
      </w:r>
      <w:r w:rsidR="00B82CAC" w:rsidRPr="00253D91">
        <w:rPr>
          <w:rFonts w:hint="eastAsia"/>
          <w:sz w:val="24"/>
          <w:szCs w:val="24"/>
        </w:rPr>
        <w:t>中</w:t>
      </w:r>
      <w:r w:rsidR="00B82CAC">
        <w:rPr>
          <w:rFonts w:hint="eastAsia"/>
          <w:sz w:val="24"/>
        </w:rPr>
        <w:t>构建基础的双层传播模型</w:t>
      </w:r>
      <w:r w:rsidR="00B82CAC" w:rsidRPr="00253D91">
        <w:rPr>
          <w:rFonts w:hint="eastAsia"/>
          <w:sz w:val="24"/>
          <w:szCs w:val="24"/>
        </w:rPr>
        <w:t>如下：</w:t>
      </w:r>
    </w:p>
    <w:p w14:paraId="0D47DFD3" w14:textId="7EE269FA" w:rsidR="00BE3CC1" w:rsidRPr="00591BEC" w:rsidRDefault="006139FB" w:rsidP="008E2119">
      <w:pPr>
        <w:spacing w:line="360" w:lineRule="auto"/>
        <w:ind w:firstLineChars="200" w:firstLine="480"/>
        <w:rPr>
          <w:rFonts w:asciiTheme="minorEastAsia" w:eastAsiaTheme="minorEastAsia" w:hAnsiTheme="minorEastAsia"/>
          <w:sz w:val="24"/>
          <w:szCs w:val="24"/>
        </w:rPr>
      </w:pPr>
      <w:r w:rsidRPr="00591BEC">
        <w:rPr>
          <w:rFonts w:hint="eastAsia"/>
          <w:sz w:val="24"/>
        </w:rPr>
        <w:lastRenderedPageBreak/>
        <w:t>底层是演化</w:t>
      </w:r>
      <w:r w:rsidR="00E34CA0">
        <w:rPr>
          <w:rFonts w:hint="eastAsia"/>
          <w:sz w:val="24"/>
        </w:rPr>
        <w:t>疾病</w:t>
      </w:r>
      <w:r w:rsidRPr="00591BEC">
        <w:rPr>
          <w:rFonts w:hint="eastAsia"/>
          <w:sz w:val="24"/>
        </w:rPr>
        <w:t>传播过程的物理接触网络，用</w:t>
      </w:r>
      <w:r w:rsidRPr="00591BEC">
        <w:rPr>
          <w:rFonts w:hint="eastAsia"/>
          <w:sz w:val="24"/>
        </w:rPr>
        <w:t>SIS</w:t>
      </w:r>
      <w:r w:rsidRPr="00591BEC">
        <w:rPr>
          <w:rFonts w:hint="eastAsia"/>
          <w:sz w:val="24"/>
        </w:rPr>
        <w:t>病毒传播模型演化</w:t>
      </w:r>
      <w:r w:rsidR="00E34CA0">
        <w:rPr>
          <w:rFonts w:hint="eastAsia"/>
          <w:sz w:val="24"/>
        </w:rPr>
        <w:t>疾病</w:t>
      </w:r>
      <w:r w:rsidRPr="00591BEC">
        <w:rPr>
          <w:rFonts w:hint="eastAsia"/>
          <w:sz w:val="24"/>
        </w:rPr>
        <w:t>的传播，上层是描述“病毒存在”信息传播的</w:t>
      </w:r>
      <w:r w:rsidR="00E34CA0">
        <w:rPr>
          <w:rFonts w:hint="eastAsia"/>
          <w:sz w:val="24"/>
        </w:rPr>
        <w:t>信息</w:t>
      </w:r>
      <w:r w:rsidRPr="00591BEC">
        <w:rPr>
          <w:rFonts w:hint="eastAsia"/>
          <w:sz w:val="24"/>
        </w:rPr>
        <w:t>网络，用</w:t>
      </w:r>
      <w:r w:rsidR="008E2119">
        <w:rPr>
          <w:rFonts w:hint="eastAsia"/>
          <w:sz w:val="24"/>
        </w:rPr>
        <w:t>UAU</w:t>
      </w:r>
      <w:r w:rsidRPr="00591BEC">
        <w:rPr>
          <w:rFonts w:hint="eastAsia"/>
          <w:sz w:val="24"/>
        </w:rPr>
        <w:t>传播模型演化意识信息在</w:t>
      </w:r>
      <w:r w:rsidR="00E34CA0">
        <w:rPr>
          <w:rFonts w:hint="eastAsia"/>
          <w:sz w:val="24"/>
        </w:rPr>
        <w:t>信息</w:t>
      </w:r>
      <w:r w:rsidRPr="00591BEC">
        <w:rPr>
          <w:rFonts w:hint="eastAsia"/>
          <w:sz w:val="24"/>
        </w:rPr>
        <w:t>网络中的传播，其中两层复杂网络的节点表示同一个个体</w:t>
      </w:r>
      <w:r w:rsidR="00BE3CC1" w:rsidRPr="00591BEC">
        <w:rPr>
          <w:rFonts w:asciiTheme="minorEastAsia" w:eastAsiaTheme="minorEastAsia" w:hAnsiTheme="minorEastAsia" w:hint="eastAsia"/>
          <w:sz w:val="24"/>
          <w:szCs w:val="24"/>
        </w:rPr>
        <w:t>。</w:t>
      </w:r>
    </w:p>
    <w:p w14:paraId="235C1183" w14:textId="38E5F870" w:rsidR="00626AFF" w:rsidRPr="000C3702" w:rsidRDefault="00626AFF" w:rsidP="00F707C7">
      <w:pPr>
        <w:numPr>
          <w:ilvl w:val="0"/>
          <w:numId w:val="6"/>
        </w:numPr>
        <w:spacing w:line="360" w:lineRule="auto"/>
        <w:ind w:left="0" w:firstLine="426"/>
        <w:rPr>
          <w:rFonts w:asciiTheme="minorEastAsia" w:eastAsiaTheme="minorEastAsia" w:hAnsiTheme="minorEastAsia"/>
          <w:sz w:val="24"/>
          <w:szCs w:val="24"/>
        </w:rPr>
      </w:pPr>
      <w:r w:rsidRPr="00253D91">
        <w:rPr>
          <w:rFonts w:hAnsi="宋体" w:hint="eastAsia"/>
          <w:sz w:val="24"/>
          <w:szCs w:val="24"/>
        </w:rPr>
        <w:t>根据权利要求</w:t>
      </w:r>
      <w:r w:rsidRPr="00253D91">
        <w:rPr>
          <w:rFonts w:hint="eastAsia"/>
          <w:sz w:val="24"/>
          <w:szCs w:val="24"/>
        </w:rPr>
        <w:t>1</w:t>
      </w:r>
      <w:r w:rsidRPr="00253D91">
        <w:rPr>
          <w:rFonts w:hAnsi="宋体" w:hint="eastAsia"/>
          <w:sz w:val="24"/>
          <w:szCs w:val="24"/>
        </w:rPr>
        <w:t>所述的</w:t>
      </w:r>
      <w:r w:rsidRPr="00253D91">
        <w:rPr>
          <w:rFonts w:hint="eastAsia"/>
          <w:sz w:val="24"/>
        </w:rPr>
        <w:t>一种</w:t>
      </w:r>
      <w:r w:rsidR="0054005C" w:rsidRPr="008E1D90">
        <w:rPr>
          <w:rFonts w:asciiTheme="minorEastAsia" w:eastAsiaTheme="minorEastAsia" w:hAnsiTheme="minorEastAsia" w:hint="eastAsia"/>
          <w:sz w:val="24"/>
          <w:szCs w:val="24"/>
        </w:rPr>
        <w:t>基于个体警觉性的双层网络传播模型</w:t>
      </w:r>
      <w:r>
        <w:rPr>
          <w:rFonts w:hint="eastAsia"/>
          <w:sz w:val="24"/>
        </w:rPr>
        <w:t>构建</w:t>
      </w:r>
      <w:r w:rsidRPr="00253D91">
        <w:rPr>
          <w:rFonts w:hint="eastAsia"/>
          <w:sz w:val="24"/>
        </w:rPr>
        <w:t>方法</w:t>
      </w:r>
      <w:r w:rsidRPr="00253D91">
        <w:rPr>
          <w:sz w:val="24"/>
          <w:szCs w:val="24"/>
        </w:rPr>
        <w:t>，</w:t>
      </w:r>
      <w:r w:rsidRPr="00253D91">
        <w:rPr>
          <w:rFonts w:hAnsi="宋体" w:hint="eastAsia"/>
          <w:sz w:val="24"/>
          <w:szCs w:val="24"/>
        </w:rPr>
        <w:t>所述步骤</w:t>
      </w:r>
      <w:r w:rsidR="003E1DA7">
        <w:rPr>
          <w:rFonts w:hint="eastAsia"/>
          <w:sz w:val="24"/>
          <w:szCs w:val="24"/>
        </w:rPr>
        <w:t>3</w:t>
      </w:r>
      <w:r>
        <w:rPr>
          <w:rFonts w:hAnsi="宋体" w:hint="eastAsia"/>
          <w:sz w:val="24"/>
          <w:szCs w:val="24"/>
        </w:rPr>
        <w:t>中节点状态转移树</w:t>
      </w:r>
      <w:r w:rsidRPr="00253D91">
        <w:rPr>
          <w:rFonts w:hint="eastAsia"/>
          <w:sz w:val="24"/>
        </w:rPr>
        <w:t>的具体表示如下</w:t>
      </w:r>
      <w:r>
        <w:rPr>
          <w:rFonts w:hint="eastAsia"/>
          <w:sz w:val="24"/>
        </w:rPr>
        <w:t>（附图</w:t>
      </w:r>
      <w:r>
        <w:rPr>
          <w:rFonts w:hint="eastAsia"/>
          <w:sz w:val="24"/>
        </w:rPr>
        <w:t>2</w:t>
      </w:r>
      <w:r>
        <w:rPr>
          <w:rFonts w:hint="eastAsia"/>
          <w:sz w:val="24"/>
        </w:rPr>
        <w:t>）</w:t>
      </w:r>
      <w:r w:rsidR="000C3702">
        <w:rPr>
          <w:rFonts w:hint="eastAsia"/>
          <w:sz w:val="24"/>
        </w:rPr>
        <w:t>：</w:t>
      </w:r>
    </w:p>
    <w:p w14:paraId="44F5BEA5" w14:textId="799D6A20" w:rsidR="000C3702" w:rsidRPr="008E2119" w:rsidRDefault="0048256B" w:rsidP="008E2119">
      <w:pPr>
        <w:pStyle w:val="p0"/>
        <w:spacing w:line="360" w:lineRule="auto"/>
        <w:ind w:firstLineChars="200" w:firstLine="480"/>
        <w:textAlignment w:val="center"/>
        <w:rPr>
          <w:rFonts w:ascii="宋体" w:hAnsi="宋体"/>
          <w:sz w:val="24"/>
          <w:szCs w:val="24"/>
        </w:rPr>
      </w:pPr>
      <w:r w:rsidRPr="008E2119">
        <w:rPr>
          <w:rFonts w:ascii="宋体" w:hAnsi="宋体" w:hint="eastAsia"/>
          <w:sz w:val="24"/>
          <w:szCs w:val="24"/>
        </w:rPr>
        <w:t>对图2表达式参数的说明：</w:t>
      </w:r>
      <w:r w:rsidRPr="007F46BA">
        <w:rPr>
          <w:rFonts w:ascii="宋体" w:hAnsi="宋体" w:hint="eastAsia"/>
          <w:sz w:val="24"/>
          <w:szCs w:val="24"/>
        </w:rPr>
        <w:t>易染状态(健康状态</w:t>
      </w:r>
      <w:r>
        <w:rPr>
          <w:rFonts w:ascii="宋体" w:hAnsi="宋体" w:hint="eastAsia"/>
          <w:sz w:val="24"/>
          <w:szCs w:val="24"/>
        </w:rPr>
        <w:t>)</w:t>
      </w:r>
      <w:r w:rsidRPr="007F46BA">
        <w:rPr>
          <w:rFonts w:ascii="宋体" w:hAnsi="宋体" w:hint="eastAsia"/>
          <w:sz w:val="24"/>
          <w:szCs w:val="24"/>
        </w:rPr>
        <w:t>S和感染状态I。在病毒传播过程中，当易染个体与感染个体相接触时，易染个体将以</w:t>
      </w:r>
      <m:oMath>
        <m:r>
          <w:rPr>
            <w:rFonts w:ascii="Cambria Math" w:hAnsi="宋体"/>
            <w:sz w:val="24"/>
            <w:szCs w:val="24"/>
          </w:rPr>
          <m:t>β</m:t>
        </m:r>
      </m:oMath>
      <w:r w:rsidRPr="007F46BA">
        <w:rPr>
          <w:rFonts w:ascii="宋体" w:hAnsi="宋体" w:hint="eastAsia"/>
          <w:sz w:val="24"/>
          <w:szCs w:val="24"/>
        </w:rPr>
        <w:t>的概率被感染;同时，感染个体以</w:t>
      </w:r>
      <m:oMath>
        <m:r>
          <w:rPr>
            <w:rFonts w:ascii="Cambria Math" w:hAnsi="宋体"/>
            <w:sz w:val="24"/>
            <w:szCs w:val="24"/>
          </w:rPr>
          <m:t>μ</m:t>
        </m:r>
      </m:oMath>
      <w:r>
        <w:rPr>
          <w:rFonts w:ascii="宋体" w:hAnsi="宋体" w:hint="eastAsia"/>
          <w:sz w:val="24"/>
          <w:szCs w:val="24"/>
        </w:rPr>
        <w:t>的概率恢复为易染个体。上层</w:t>
      </w:r>
      <w:r w:rsidR="00A464C7">
        <w:rPr>
          <w:rFonts w:ascii="宋体" w:hAnsi="宋体" w:hint="eastAsia"/>
          <w:sz w:val="24"/>
          <w:szCs w:val="24"/>
        </w:rPr>
        <w:t>信息</w:t>
      </w:r>
      <w:r w:rsidRPr="007F46BA">
        <w:rPr>
          <w:rFonts w:ascii="宋体" w:hAnsi="宋体" w:hint="eastAsia"/>
          <w:sz w:val="24"/>
          <w:szCs w:val="24"/>
        </w:rPr>
        <w:t>网络中，个体具有</w:t>
      </w:r>
      <w:r w:rsidR="00A464C7">
        <w:rPr>
          <w:rFonts w:ascii="宋体" w:hAnsi="宋体" w:hint="eastAsia"/>
          <w:sz w:val="24"/>
          <w:szCs w:val="24"/>
        </w:rPr>
        <w:t>两</w:t>
      </w:r>
      <w:r w:rsidRPr="007F46BA">
        <w:rPr>
          <w:rFonts w:ascii="宋体" w:hAnsi="宋体" w:hint="eastAsia"/>
          <w:sz w:val="24"/>
          <w:szCs w:val="24"/>
        </w:rPr>
        <w:t>种形式:不知道“病毒存在”信息的无意识个体U</w:t>
      </w:r>
      <w:r>
        <w:rPr>
          <w:rFonts w:ascii="宋体" w:hAnsi="宋体" w:hint="eastAsia"/>
          <w:sz w:val="24"/>
          <w:szCs w:val="24"/>
        </w:rPr>
        <w:t>，知道“病毒存在”信息但不传播</w:t>
      </w:r>
      <w:r w:rsidRPr="007F46BA">
        <w:rPr>
          <w:rFonts w:ascii="宋体" w:hAnsi="宋体" w:hint="eastAsia"/>
          <w:sz w:val="24"/>
          <w:szCs w:val="24"/>
        </w:rPr>
        <w:t>信息的有意识个体A。无意识个体</w:t>
      </w:r>
      <w:r>
        <w:rPr>
          <w:rFonts w:ascii="宋体" w:hAnsi="宋体" w:hint="eastAsia"/>
          <w:sz w:val="24"/>
          <w:szCs w:val="24"/>
        </w:rPr>
        <w:t>U</w:t>
      </w:r>
      <w:r w:rsidRPr="007F46BA">
        <w:rPr>
          <w:rFonts w:ascii="宋体" w:hAnsi="宋体" w:hint="eastAsia"/>
          <w:sz w:val="24"/>
          <w:szCs w:val="24"/>
        </w:rPr>
        <w:t>以</w:t>
      </w:r>
      <m:oMath>
        <m:r>
          <w:rPr>
            <w:rFonts w:ascii="Cambria Math" w:hAnsi="宋体"/>
            <w:sz w:val="24"/>
            <w:szCs w:val="24"/>
          </w:rPr>
          <m:t>λ</m:t>
        </m:r>
      </m:oMath>
      <w:r w:rsidRPr="007F46BA">
        <w:rPr>
          <w:rFonts w:ascii="宋体" w:hAnsi="宋体" w:hint="eastAsia"/>
          <w:sz w:val="24"/>
          <w:szCs w:val="24"/>
        </w:rPr>
        <w:t>的概率转化为有意识</w:t>
      </w:r>
      <w:r w:rsidR="00EB094F">
        <w:rPr>
          <w:rFonts w:ascii="宋体" w:hAnsi="宋体" w:hint="eastAsia"/>
          <w:sz w:val="24"/>
          <w:szCs w:val="24"/>
        </w:rPr>
        <w:t>的</w:t>
      </w:r>
      <w:r w:rsidRPr="007F46BA">
        <w:rPr>
          <w:rFonts w:ascii="宋体" w:hAnsi="宋体" w:hint="eastAsia"/>
          <w:sz w:val="24"/>
          <w:szCs w:val="24"/>
        </w:rPr>
        <w:t>传播个体</w:t>
      </w:r>
      <w:r w:rsidR="00B83241">
        <w:rPr>
          <w:rFonts w:ascii="宋体" w:hAnsi="宋体" w:hint="eastAsia"/>
          <w:sz w:val="24"/>
          <w:szCs w:val="24"/>
        </w:rPr>
        <w:t>A</w:t>
      </w:r>
      <w:r w:rsidRPr="007F46BA">
        <w:rPr>
          <w:rFonts w:ascii="宋体" w:hAnsi="宋体" w:hint="eastAsia"/>
          <w:sz w:val="24"/>
          <w:szCs w:val="24"/>
        </w:rPr>
        <w:t>，</w:t>
      </w:r>
      <w:r w:rsidR="00B83241">
        <w:rPr>
          <w:rFonts w:ascii="宋体" w:hAnsi="宋体" w:hint="eastAsia"/>
          <w:sz w:val="24"/>
          <w:szCs w:val="24"/>
        </w:rPr>
        <w:t>有意识</w:t>
      </w:r>
      <w:r w:rsidR="00EB094F">
        <w:rPr>
          <w:rFonts w:ascii="宋体" w:hAnsi="宋体" w:hint="eastAsia"/>
          <w:sz w:val="24"/>
          <w:szCs w:val="24"/>
        </w:rPr>
        <w:t>的</w:t>
      </w:r>
      <w:r w:rsidR="00EB094F" w:rsidRPr="007F46BA">
        <w:rPr>
          <w:rFonts w:ascii="宋体" w:hAnsi="宋体" w:hint="eastAsia"/>
          <w:sz w:val="24"/>
          <w:szCs w:val="24"/>
        </w:rPr>
        <w:t>传播</w:t>
      </w:r>
      <w:r w:rsidR="00B83241">
        <w:rPr>
          <w:rFonts w:ascii="宋体" w:hAnsi="宋体" w:hint="eastAsia"/>
          <w:sz w:val="24"/>
          <w:szCs w:val="24"/>
        </w:rPr>
        <w:t>个体A也会</w:t>
      </w:r>
      <w:r w:rsidRPr="007F46BA">
        <w:rPr>
          <w:rFonts w:ascii="宋体" w:hAnsi="宋体" w:hint="eastAsia"/>
          <w:sz w:val="24"/>
          <w:szCs w:val="24"/>
        </w:rPr>
        <w:t>以</w:t>
      </w:r>
      <m:oMath>
        <m:r>
          <w:rPr>
            <w:rFonts w:ascii="Cambria Math" w:hAnsi="宋体"/>
            <w:sz w:val="24"/>
            <w:szCs w:val="24"/>
          </w:rPr>
          <m:t>δ</m:t>
        </m:r>
      </m:oMath>
      <w:r w:rsidRPr="007F46BA">
        <w:rPr>
          <w:rFonts w:ascii="宋体" w:hAnsi="宋体" w:hint="eastAsia"/>
          <w:sz w:val="24"/>
          <w:szCs w:val="24"/>
        </w:rPr>
        <w:t>的概率</w:t>
      </w:r>
      <w:r w:rsidR="00EB094F">
        <w:rPr>
          <w:rFonts w:ascii="宋体" w:hAnsi="宋体" w:hint="eastAsia"/>
          <w:sz w:val="24"/>
          <w:szCs w:val="24"/>
        </w:rPr>
        <w:t>恢复为无</w:t>
      </w:r>
      <w:r w:rsidRPr="007F46BA">
        <w:rPr>
          <w:rFonts w:ascii="宋体" w:hAnsi="宋体" w:hint="eastAsia"/>
          <w:sz w:val="24"/>
          <w:szCs w:val="24"/>
        </w:rPr>
        <w:t>意识</w:t>
      </w:r>
      <w:r w:rsidR="00EB094F">
        <w:rPr>
          <w:rFonts w:ascii="宋体" w:hAnsi="宋体" w:hint="eastAsia"/>
          <w:sz w:val="24"/>
          <w:szCs w:val="24"/>
        </w:rPr>
        <w:t>的</w:t>
      </w:r>
      <w:r w:rsidRPr="007F46BA">
        <w:rPr>
          <w:rFonts w:ascii="宋体" w:hAnsi="宋体" w:hint="eastAsia"/>
          <w:sz w:val="24"/>
          <w:szCs w:val="24"/>
        </w:rPr>
        <w:t>个体</w:t>
      </w:r>
      <w:r w:rsidR="00EB094F">
        <w:rPr>
          <w:rFonts w:ascii="宋体" w:hAnsi="宋体" w:hint="eastAsia"/>
          <w:sz w:val="24"/>
          <w:szCs w:val="24"/>
        </w:rPr>
        <w:t>U</w:t>
      </w:r>
      <w:r>
        <w:rPr>
          <w:rFonts w:ascii="宋体" w:hAnsi="宋体" w:hint="eastAsia"/>
          <w:sz w:val="24"/>
          <w:szCs w:val="24"/>
        </w:rPr>
        <w:t>，同时</w:t>
      </w:r>
      <w:r w:rsidR="00854BCB">
        <w:rPr>
          <w:rFonts w:ascii="宋体" w:hAnsi="宋体" w:hint="eastAsia"/>
          <w:sz w:val="24"/>
          <w:szCs w:val="24"/>
        </w:rPr>
        <w:t>已经感染疾病的个体若无意识，也会以</w:t>
      </w:r>
      <m:oMath>
        <m:r>
          <w:rPr>
            <w:rFonts w:ascii="Cambria Math" w:hAnsi="宋体"/>
            <w:sz w:val="24"/>
            <w:szCs w:val="24"/>
          </w:rPr>
          <m:t>κ</m:t>
        </m:r>
      </m:oMath>
      <w:r w:rsidR="009928C4" w:rsidRPr="009928C4">
        <w:rPr>
          <w:rFonts w:ascii="宋体" w:hAnsi="宋体" w:hint="eastAsia"/>
          <w:sz w:val="24"/>
          <w:szCs w:val="24"/>
        </w:rPr>
        <w:t>的概率</w:t>
      </w:r>
      <w:r w:rsidR="00D23343">
        <w:rPr>
          <w:rFonts w:ascii="宋体" w:hAnsi="宋体" w:hint="eastAsia"/>
          <w:sz w:val="24"/>
          <w:szCs w:val="24"/>
        </w:rPr>
        <w:t>获得</w:t>
      </w:r>
      <w:r w:rsidR="007F5DD5" w:rsidRPr="007F5DD5">
        <w:rPr>
          <w:rFonts w:ascii="宋体" w:hAnsi="宋体" w:hint="eastAsia"/>
          <w:sz w:val="24"/>
          <w:szCs w:val="24"/>
        </w:rPr>
        <w:t>意识</w:t>
      </w:r>
      <w:r w:rsidR="00D23343">
        <w:rPr>
          <w:rFonts w:ascii="宋体" w:hAnsi="宋体" w:hint="eastAsia"/>
          <w:sz w:val="24"/>
          <w:szCs w:val="24"/>
        </w:rPr>
        <w:t>，成为在信息网络中传播</w:t>
      </w:r>
      <w:r w:rsidR="00673F7E">
        <w:rPr>
          <w:rFonts w:ascii="宋体" w:hAnsi="宋体" w:hint="eastAsia"/>
          <w:sz w:val="24"/>
          <w:szCs w:val="24"/>
        </w:rPr>
        <w:t>意识</w:t>
      </w:r>
      <w:r w:rsidR="00D23343">
        <w:rPr>
          <w:rFonts w:ascii="宋体" w:hAnsi="宋体" w:hint="eastAsia"/>
          <w:sz w:val="24"/>
          <w:szCs w:val="24"/>
        </w:rPr>
        <w:t>的</w:t>
      </w:r>
      <w:r w:rsidR="00673F7E">
        <w:rPr>
          <w:rFonts w:ascii="宋体" w:hAnsi="宋体" w:hint="eastAsia"/>
          <w:sz w:val="24"/>
          <w:szCs w:val="24"/>
        </w:rPr>
        <w:t>个体</w:t>
      </w:r>
      <w:r w:rsidR="00124CC9">
        <w:rPr>
          <w:rFonts w:ascii="宋体" w:hAnsi="宋体" w:hint="eastAsia"/>
          <w:sz w:val="24"/>
          <w:szCs w:val="24"/>
        </w:rPr>
        <w:t>。而</w:t>
      </w:r>
      <w:r w:rsidR="000F081C">
        <w:rPr>
          <w:rFonts w:ascii="宋体" w:hAnsi="宋体" w:hint="eastAsia"/>
          <w:sz w:val="24"/>
          <w:szCs w:val="24"/>
        </w:rPr>
        <w:t>具有意识的个体，会以</w:t>
      </w:r>
      <m:oMath>
        <m:r>
          <w:rPr>
            <w:rFonts w:ascii="Cambria Math" w:hAnsi="宋体"/>
            <w:sz w:val="24"/>
            <w:szCs w:val="24"/>
          </w:rPr>
          <m:t>a</m:t>
        </m:r>
      </m:oMath>
      <w:r w:rsidR="00D031C0" w:rsidRPr="00D031C0">
        <w:rPr>
          <w:rFonts w:ascii="宋体" w:hAnsi="宋体" w:hint="eastAsia"/>
          <w:sz w:val="24"/>
          <w:szCs w:val="24"/>
        </w:rPr>
        <w:t>的概率变为警觉状态V</w:t>
      </w:r>
      <w:r w:rsidR="00D031C0">
        <w:rPr>
          <w:rFonts w:ascii="宋体" w:hAnsi="宋体" w:hint="eastAsia"/>
          <w:sz w:val="24"/>
          <w:szCs w:val="24"/>
        </w:rPr>
        <w:t>，</w:t>
      </w:r>
      <w:r w:rsidR="00C2342D">
        <w:rPr>
          <w:rFonts w:ascii="宋体" w:hAnsi="宋体" w:hint="eastAsia"/>
          <w:sz w:val="24"/>
          <w:szCs w:val="24"/>
        </w:rPr>
        <w:t>具有警觉状态的</w:t>
      </w:r>
      <w:r w:rsidR="00C3145F" w:rsidRPr="00C3145F">
        <w:rPr>
          <w:rFonts w:ascii="宋体" w:hAnsi="宋体" w:hint="eastAsia"/>
          <w:sz w:val="24"/>
          <w:szCs w:val="24"/>
        </w:rPr>
        <w:t>个体</w:t>
      </w:r>
      <w:r w:rsidR="00C2342D">
        <w:rPr>
          <w:rFonts w:ascii="宋体" w:hAnsi="宋体" w:hint="eastAsia"/>
          <w:sz w:val="24"/>
          <w:szCs w:val="24"/>
        </w:rPr>
        <w:t>，在</w:t>
      </w:r>
      <w:r w:rsidR="00AC134D">
        <w:rPr>
          <w:rFonts w:ascii="宋体" w:hAnsi="宋体" w:hint="eastAsia"/>
          <w:sz w:val="24"/>
          <w:szCs w:val="24"/>
        </w:rPr>
        <w:t>失去意识后，会以</w:t>
      </w:r>
      <m:oMath>
        <m:r>
          <w:rPr>
            <w:rFonts w:ascii="Cambria Math" w:hAnsi="宋体"/>
            <w:sz w:val="24"/>
            <w:szCs w:val="24"/>
          </w:rPr>
          <m:t>b</m:t>
        </m:r>
      </m:oMath>
      <w:r w:rsidR="00C3145F" w:rsidRPr="00C3145F">
        <w:rPr>
          <w:rFonts w:ascii="宋体" w:hAnsi="宋体" w:hint="eastAsia"/>
          <w:sz w:val="24"/>
          <w:szCs w:val="24"/>
        </w:rPr>
        <w:t>的概率恢复为</w:t>
      </w:r>
      <w:r w:rsidR="00C3145F">
        <w:rPr>
          <w:rFonts w:ascii="宋体" w:hAnsi="宋体" w:hint="eastAsia"/>
          <w:sz w:val="24"/>
          <w:szCs w:val="24"/>
        </w:rPr>
        <w:t>非</w:t>
      </w:r>
      <w:r w:rsidR="00C3145F" w:rsidRPr="00C3145F">
        <w:rPr>
          <w:rFonts w:ascii="宋体" w:hAnsi="宋体" w:hint="eastAsia"/>
          <w:sz w:val="24"/>
          <w:szCs w:val="24"/>
        </w:rPr>
        <w:t>警觉性的</w:t>
      </w:r>
      <w:r w:rsidR="00C3145F">
        <w:rPr>
          <w:rFonts w:ascii="宋体" w:hAnsi="宋体" w:hint="eastAsia"/>
          <w:sz w:val="24"/>
          <w:szCs w:val="24"/>
        </w:rPr>
        <w:t>状态R</w:t>
      </w:r>
      <w:r w:rsidR="001B3C22">
        <w:rPr>
          <w:rFonts w:ascii="宋体" w:hAnsi="宋体" w:hint="eastAsia"/>
          <w:sz w:val="24"/>
          <w:szCs w:val="24"/>
        </w:rPr>
        <w:t>，</w:t>
      </w:r>
      <w:r w:rsidR="008E2119">
        <w:rPr>
          <w:rFonts w:ascii="宋体" w:hAnsi="宋体" w:hint="eastAsia"/>
          <w:sz w:val="24"/>
          <w:szCs w:val="24"/>
        </w:rPr>
        <w:t>其中</w:t>
      </w:r>
      <m:oMath>
        <m:r>
          <w:rPr>
            <w:rFonts w:ascii="Cambria Math" w:hAnsi="宋体"/>
            <w:sz w:val="24"/>
            <w:szCs w:val="24"/>
          </w:rPr>
          <m:t>a</m:t>
        </m:r>
        <m:r>
          <m:rPr>
            <m:sty m:val="p"/>
          </m:rPr>
          <w:rPr>
            <w:rFonts w:ascii="Cambria Math" w:hAnsi="宋体"/>
            <w:sz w:val="24"/>
            <w:szCs w:val="24"/>
          </w:rPr>
          <m:t>+</m:t>
        </m:r>
        <m:r>
          <w:rPr>
            <w:rFonts w:ascii="Cambria Math" w:hAnsi="宋体"/>
            <w:sz w:val="24"/>
            <w:szCs w:val="24"/>
          </w:rPr>
          <m:t>b</m:t>
        </m:r>
        <m:r>
          <m:rPr>
            <m:sty m:val="p"/>
          </m:rPr>
          <w:rPr>
            <w:rFonts w:ascii="Cambria Math" w:hAnsi="宋体"/>
            <w:sz w:val="24"/>
            <w:szCs w:val="24"/>
          </w:rPr>
          <m:t>=1</m:t>
        </m:r>
      </m:oMath>
      <w:r w:rsidR="00D031C0">
        <w:rPr>
          <w:rFonts w:ascii="宋体" w:hAnsi="宋体" w:hint="eastAsia"/>
          <w:sz w:val="24"/>
          <w:szCs w:val="24"/>
        </w:rPr>
        <w:t>。</w:t>
      </w:r>
      <w:r>
        <w:rPr>
          <w:rFonts w:ascii="宋体" w:hAnsi="宋体" w:hint="eastAsia"/>
          <w:sz w:val="24"/>
          <w:szCs w:val="24"/>
        </w:rPr>
        <w:t>因此</w:t>
      </w:r>
      <w:r w:rsidRPr="006E62D6">
        <w:rPr>
          <w:rFonts w:ascii="宋体" w:hAnsi="宋体" w:hint="eastAsia"/>
          <w:sz w:val="24"/>
          <w:szCs w:val="24"/>
        </w:rPr>
        <w:t>多重网络中的个体可分为</w:t>
      </w:r>
      <w:r w:rsidR="00C3145F">
        <w:rPr>
          <w:rFonts w:ascii="宋体" w:hAnsi="宋体" w:hint="eastAsia"/>
          <w:sz w:val="24"/>
          <w:szCs w:val="24"/>
        </w:rPr>
        <w:t>八</w:t>
      </w:r>
      <w:r w:rsidRPr="006E62D6">
        <w:rPr>
          <w:rFonts w:ascii="宋体" w:hAnsi="宋体" w:hint="eastAsia"/>
          <w:sz w:val="24"/>
          <w:szCs w:val="24"/>
        </w:rPr>
        <w:t>类:</w:t>
      </w:r>
      <w:r w:rsidR="0054005C" w:rsidRPr="008E2119">
        <w:rPr>
          <w:rFonts w:ascii="宋体" w:hAnsi="宋体" w:hint="eastAsia"/>
          <w:sz w:val="24"/>
          <w:szCs w:val="24"/>
        </w:rPr>
        <w:t xml:space="preserve"> 不具有警觉性的无意识易感个体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R</m:t>
            </m:r>
          </m:sub>
        </m:sSub>
      </m:oMath>
      <w:r w:rsidR="0054005C" w:rsidRPr="008E2119">
        <w:rPr>
          <w:rFonts w:ascii="宋体" w:hAnsi="宋体" w:hint="eastAsia"/>
          <w:sz w:val="24"/>
          <w:szCs w:val="24"/>
        </w:rPr>
        <w:t>、不具有警觉性的无意识感染个体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R</m:t>
            </m:r>
          </m:sub>
        </m:sSub>
      </m:oMath>
      <w:r w:rsidR="0054005C" w:rsidRPr="008E2119">
        <w:rPr>
          <w:rFonts w:ascii="宋体" w:hAnsi="宋体" w:hint="eastAsia"/>
          <w:sz w:val="24"/>
          <w:szCs w:val="24"/>
        </w:rPr>
        <w:t>、不具有警觉性的有意识易感个体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R</m:t>
            </m:r>
          </m:sub>
        </m:sSub>
      </m:oMath>
      <w:r w:rsidR="0054005C" w:rsidRPr="008E2119">
        <w:rPr>
          <w:rFonts w:ascii="宋体" w:hAnsi="宋体" w:hint="eastAsia"/>
          <w:sz w:val="24"/>
          <w:szCs w:val="24"/>
        </w:rPr>
        <w:t>、不具有警觉性的有意识感染个体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R</m:t>
            </m:r>
          </m:sub>
        </m:sSub>
      </m:oMath>
      <w:r w:rsidR="0054005C" w:rsidRPr="008E2119">
        <w:rPr>
          <w:rFonts w:ascii="宋体" w:hAnsi="宋体" w:hint="eastAsia"/>
          <w:sz w:val="24"/>
          <w:szCs w:val="24"/>
        </w:rPr>
        <w:t>、具有警觉性的无意识易感个体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V</m:t>
            </m:r>
          </m:sub>
        </m:sSub>
      </m:oMath>
      <w:r w:rsidR="0054005C" w:rsidRPr="008E2119">
        <w:rPr>
          <w:rFonts w:ascii="宋体" w:hAnsi="宋体" w:hint="eastAsia"/>
          <w:sz w:val="24"/>
          <w:szCs w:val="24"/>
        </w:rPr>
        <w:t>、具有警觉性的无意识感染个体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V</m:t>
            </m:r>
          </m:sub>
        </m:sSub>
      </m:oMath>
      <w:r w:rsidR="0054005C" w:rsidRPr="008E2119">
        <w:rPr>
          <w:rFonts w:ascii="宋体" w:hAnsi="宋体" w:hint="eastAsia"/>
          <w:sz w:val="24"/>
          <w:szCs w:val="24"/>
        </w:rPr>
        <w:t>、具有警觉性的有意识易感个体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V</m:t>
            </m:r>
          </m:sub>
        </m:sSub>
      </m:oMath>
      <w:r w:rsidR="0054005C" w:rsidRPr="008E2119">
        <w:rPr>
          <w:rFonts w:ascii="宋体" w:hAnsi="宋体" w:hint="eastAsia"/>
          <w:sz w:val="24"/>
          <w:szCs w:val="24"/>
        </w:rPr>
        <w:t>以及具有警觉性的有意识感染个体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V</m:t>
            </m:r>
          </m:sub>
        </m:sSub>
      </m:oMath>
      <w:r w:rsidR="0054005C" w:rsidRPr="008E2119">
        <w:rPr>
          <w:rFonts w:ascii="宋体" w:hAnsi="宋体" w:hint="eastAsia"/>
          <w:sz w:val="24"/>
          <w:szCs w:val="24"/>
        </w:rPr>
        <w:t>。</w:t>
      </w:r>
    </w:p>
    <w:p w14:paraId="12B1144C" w14:textId="44E7ED51" w:rsidR="005B47E7" w:rsidRPr="003860D5" w:rsidRDefault="00BE3CC1" w:rsidP="00F707C7">
      <w:pPr>
        <w:numPr>
          <w:ilvl w:val="0"/>
          <w:numId w:val="6"/>
        </w:numPr>
        <w:spacing w:line="360" w:lineRule="auto"/>
        <w:ind w:left="0" w:firstLine="426"/>
        <w:rPr>
          <w:rFonts w:asciiTheme="minorEastAsia" w:eastAsiaTheme="minorEastAsia" w:hAnsiTheme="minorEastAsia"/>
          <w:sz w:val="24"/>
          <w:szCs w:val="24"/>
        </w:rPr>
        <w:sectPr w:rsidR="005B47E7" w:rsidRPr="003860D5" w:rsidSect="00D217C7">
          <w:headerReference w:type="default" r:id="rId13"/>
          <w:pgSz w:w="11906" w:h="16838" w:code="9"/>
          <w:pgMar w:top="1418" w:right="851" w:bottom="851" w:left="1418" w:header="851" w:footer="113" w:gutter="0"/>
          <w:pgNumType w:start="1"/>
          <w:cols w:space="425"/>
          <w:docGrid w:type="lines" w:linePitch="312"/>
        </w:sectPr>
      </w:pPr>
      <w:r w:rsidRPr="004E72DC">
        <w:rPr>
          <w:rFonts w:asciiTheme="minorEastAsia" w:eastAsiaTheme="minorEastAsia" w:hAnsiTheme="minorEastAsia" w:hint="eastAsia"/>
          <w:sz w:val="24"/>
          <w:szCs w:val="24"/>
        </w:rPr>
        <w:t>根据</w:t>
      </w:r>
      <w:r w:rsidR="003860D5" w:rsidRPr="003860D5">
        <w:rPr>
          <w:rFonts w:ascii="宋体" w:hAnsi="宋体" w:hint="eastAsia"/>
          <w:sz w:val="24"/>
          <w:szCs w:val="24"/>
        </w:rPr>
        <w:t>权利要求1所述的</w:t>
      </w:r>
      <w:r w:rsidR="003860D5" w:rsidRPr="003860D5">
        <w:rPr>
          <w:rFonts w:ascii="宋体" w:hAnsi="宋体" w:hint="eastAsia"/>
          <w:sz w:val="24"/>
        </w:rPr>
        <w:t>一种</w:t>
      </w:r>
      <w:r w:rsidR="0054005C" w:rsidRPr="008E1D90">
        <w:rPr>
          <w:rFonts w:asciiTheme="minorEastAsia" w:eastAsiaTheme="minorEastAsia" w:hAnsiTheme="minorEastAsia" w:hint="eastAsia"/>
          <w:sz w:val="24"/>
          <w:szCs w:val="24"/>
        </w:rPr>
        <w:t>基于个体警觉性的双层网络传播模型</w:t>
      </w:r>
      <w:r w:rsidR="003860D5" w:rsidRPr="003860D5">
        <w:rPr>
          <w:rFonts w:ascii="宋体" w:hAnsi="宋体" w:hint="eastAsia"/>
          <w:sz w:val="24"/>
        </w:rPr>
        <w:t>构建方法</w:t>
      </w:r>
      <w:r w:rsidR="003860D5" w:rsidRPr="003860D5">
        <w:rPr>
          <w:rFonts w:ascii="宋体" w:hAnsi="宋体"/>
          <w:sz w:val="24"/>
          <w:szCs w:val="24"/>
        </w:rPr>
        <w:t>，</w:t>
      </w:r>
      <w:r w:rsidR="003860D5" w:rsidRPr="003860D5">
        <w:rPr>
          <w:rFonts w:ascii="宋体" w:hAnsi="宋体" w:hint="eastAsia"/>
          <w:sz w:val="24"/>
        </w:rPr>
        <w:t>考虑个体</w:t>
      </w:r>
      <w:r w:rsidR="00ED563D">
        <w:rPr>
          <w:rFonts w:ascii="宋体" w:hAnsi="宋体" w:hint="eastAsia"/>
          <w:sz w:val="24"/>
        </w:rPr>
        <w:t>在获得意识后进入警觉状态的概率</w:t>
      </w:r>
      <w:r w:rsidR="006970A3">
        <w:rPr>
          <w:rFonts w:ascii="宋体" w:hAnsi="宋体" w:hint="eastAsia"/>
          <w:sz w:val="24"/>
        </w:rPr>
        <w:t>以及进入警觉状态后的不同行为策略</w:t>
      </w:r>
      <w:r w:rsidR="003860D5" w:rsidRPr="003860D5">
        <w:rPr>
          <w:rFonts w:ascii="宋体" w:hAnsi="宋体" w:hint="eastAsia"/>
          <w:sz w:val="24"/>
          <w:szCs w:val="24"/>
        </w:rPr>
        <w:t>，可以更全面的研究多重网络中的</w:t>
      </w:r>
      <w:r w:rsidR="00B051B4">
        <w:rPr>
          <w:rFonts w:ascii="宋体" w:hAnsi="宋体" w:hint="eastAsia"/>
          <w:sz w:val="24"/>
          <w:szCs w:val="24"/>
        </w:rPr>
        <w:t>信息扩散与疾病</w:t>
      </w:r>
      <w:r w:rsidR="003860D5" w:rsidRPr="003860D5">
        <w:rPr>
          <w:rFonts w:ascii="宋体" w:hAnsi="宋体" w:hint="eastAsia"/>
          <w:sz w:val="24"/>
          <w:szCs w:val="24"/>
        </w:rPr>
        <w:t>传播动力学。</w:t>
      </w:r>
    </w:p>
    <w:p w14:paraId="5D76F099" w14:textId="04DD3D9F" w:rsidR="00523881" w:rsidRPr="004E72DC" w:rsidRDefault="006F37A6" w:rsidP="004E72DC">
      <w:pPr>
        <w:spacing w:line="360" w:lineRule="auto"/>
        <w:jc w:val="center"/>
        <w:rPr>
          <w:rFonts w:asciiTheme="minorEastAsia" w:eastAsiaTheme="minorEastAsia" w:hAnsiTheme="minorEastAsia"/>
          <w:b/>
          <w:sz w:val="24"/>
          <w:szCs w:val="24"/>
        </w:rPr>
      </w:pPr>
      <w:r w:rsidRPr="006F37A6">
        <w:rPr>
          <w:rFonts w:asciiTheme="minorEastAsia" w:eastAsiaTheme="minorEastAsia" w:hAnsiTheme="minorEastAsia" w:hint="eastAsia"/>
          <w:b/>
          <w:sz w:val="24"/>
          <w:szCs w:val="24"/>
        </w:rPr>
        <w:lastRenderedPageBreak/>
        <w:t>一种</w:t>
      </w:r>
      <w:r w:rsidR="00C146C9" w:rsidRPr="00C146C9">
        <w:rPr>
          <w:rFonts w:asciiTheme="minorEastAsia" w:eastAsiaTheme="minorEastAsia" w:hAnsiTheme="minorEastAsia" w:hint="eastAsia"/>
          <w:b/>
          <w:sz w:val="24"/>
          <w:szCs w:val="24"/>
        </w:rPr>
        <w:t>考虑个体警觉行为的双层网络病毒传播模型</w:t>
      </w:r>
    </w:p>
    <w:p w14:paraId="36F9116C"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技术领域</w:t>
      </w:r>
    </w:p>
    <w:p w14:paraId="0C1E2F09" w14:textId="4E94725E" w:rsidR="00523881" w:rsidRPr="004E72DC" w:rsidRDefault="006F37A6" w:rsidP="004E72DC">
      <w:pPr>
        <w:spacing w:line="360" w:lineRule="auto"/>
        <w:ind w:firstLine="465"/>
        <w:rPr>
          <w:rFonts w:asciiTheme="minorEastAsia" w:eastAsiaTheme="minorEastAsia" w:hAnsiTheme="minorEastAsia"/>
          <w:sz w:val="24"/>
          <w:szCs w:val="24"/>
        </w:rPr>
      </w:pPr>
      <w:r w:rsidRPr="00253D91">
        <w:rPr>
          <w:rFonts w:hAnsi="宋体"/>
          <w:sz w:val="24"/>
          <w:szCs w:val="24"/>
        </w:rPr>
        <w:t>本发明</w:t>
      </w:r>
      <w:r w:rsidRPr="00253D91">
        <w:rPr>
          <w:rFonts w:hint="eastAsia"/>
          <w:sz w:val="24"/>
        </w:rPr>
        <w:t>涉及网络科学和</w:t>
      </w:r>
      <w:r>
        <w:rPr>
          <w:rFonts w:hint="eastAsia"/>
          <w:sz w:val="24"/>
        </w:rPr>
        <w:t>病毒传播</w:t>
      </w:r>
      <w:r w:rsidRPr="00253D91">
        <w:rPr>
          <w:rFonts w:hint="eastAsia"/>
          <w:sz w:val="24"/>
        </w:rPr>
        <w:t>领域，特别</w:t>
      </w:r>
      <w:r>
        <w:rPr>
          <w:rFonts w:hint="eastAsia"/>
          <w:sz w:val="24"/>
        </w:rPr>
        <w:t>是指</w:t>
      </w:r>
      <w:r w:rsidRPr="006F37A6">
        <w:rPr>
          <w:rFonts w:hint="eastAsia"/>
          <w:sz w:val="24"/>
        </w:rPr>
        <w:t>一种</w:t>
      </w:r>
      <w:r w:rsidR="00C146C9" w:rsidRPr="00C146C9">
        <w:rPr>
          <w:rFonts w:hint="eastAsia"/>
          <w:sz w:val="24"/>
        </w:rPr>
        <w:t>考虑个体警觉行为的双层网络病毒传播模型</w:t>
      </w:r>
      <w:r w:rsidR="00252B7A" w:rsidRPr="004E72DC">
        <w:rPr>
          <w:rFonts w:hint="eastAsia"/>
          <w:sz w:val="24"/>
          <w:szCs w:val="24"/>
        </w:rPr>
        <w:t>。</w:t>
      </w:r>
    </w:p>
    <w:p w14:paraId="7CFF14BA"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背景技术</w:t>
      </w:r>
    </w:p>
    <w:p w14:paraId="4EFB7ABB" w14:textId="2ABF1A63" w:rsidR="00A64201" w:rsidRPr="004E72DC" w:rsidRDefault="00A64201" w:rsidP="004E72DC">
      <w:pPr>
        <w:spacing w:line="360" w:lineRule="auto"/>
        <w:ind w:firstLineChars="200" w:firstLine="480"/>
        <w:rPr>
          <w:sz w:val="24"/>
          <w:szCs w:val="24"/>
        </w:rPr>
      </w:pPr>
      <w:r w:rsidRPr="00A64201">
        <w:rPr>
          <w:rFonts w:hint="eastAsia"/>
          <w:sz w:val="24"/>
          <w:szCs w:val="24"/>
        </w:rPr>
        <w:t>近年来，流行病的传播一直是复杂网络领域的一个热门话题。</w:t>
      </w:r>
      <w:r w:rsidR="00B744BD">
        <w:rPr>
          <w:rFonts w:hint="eastAsia"/>
          <w:sz w:val="24"/>
          <w:szCs w:val="24"/>
        </w:rPr>
        <w:t>不论是</w:t>
      </w:r>
      <w:r w:rsidR="00121F64">
        <w:rPr>
          <w:rFonts w:hint="eastAsia"/>
          <w:sz w:val="24"/>
          <w:szCs w:val="24"/>
        </w:rPr>
        <w:t>黑死病，还是西班牙流感，</w:t>
      </w:r>
      <w:r w:rsidR="00C66D27">
        <w:rPr>
          <w:rFonts w:hint="eastAsia"/>
          <w:sz w:val="24"/>
          <w:szCs w:val="24"/>
        </w:rPr>
        <w:t>抑或</w:t>
      </w:r>
      <w:r w:rsidR="00121F64">
        <w:rPr>
          <w:rFonts w:hint="eastAsia"/>
          <w:sz w:val="24"/>
          <w:szCs w:val="24"/>
        </w:rPr>
        <w:t>是</w:t>
      </w:r>
      <w:r w:rsidR="00C77158">
        <w:rPr>
          <w:rFonts w:hint="eastAsia"/>
          <w:sz w:val="24"/>
          <w:szCs w:val="24"/>
        </w:rPr>
        <w:t>近些年的</w:t>
      </w:r>
      <w:r w:rsidR="00C77158" w:rsidRPr="00C77158">
        <w:rPr>
          <w:sz w:val="24"/>
          <w:szCs w:val="24"/>
        </w:rPr>
        <w:t>SARS</w:t>
      </w:r>
      <w:r w:rsidR="00C77158">
        <w:rPr>
          <w:rFonts w:hint="eastAsia"/>
          <w:sz w:val="24"/>
          <w:szCs w:val="24"/>
        </w:rPr>
        <w:t>及</w:t>
      </w:r>
      <w:r w:rsidR="00C77158" w:rsidRPr="00C77158">
        <w:rPr>
          <w:rFonts w:hint="eastAsia"/>
          <w:sz w:val="24"/>
          <w:szCs w:val="24"/>
        </w:rPr>
        <w:t>甲型</w:t>
      </w:r>
      <w:r w:rsidR="00C77158" w:rsidRPr="00C77158">
        <w:rPr>
          <w:rFonts w:hint="eastAsia"/>
          <w:sz w:val="24"/>
          <w:szCs w:val="24"/>
        </w:rPr>
        <w:t>H1N1</w:t>
      </w:r>
      <w:r w:rsidR="00C77158" w:rsidRPr="00C77158">
        <w:rPr>
          <w:rFonts w:hint="eastAsia"/>
          <w:sz w:val="24"/>
          <w:szCs w:val="24"/>
        </w:rPr>
        <w:t>流感</w:t>
      </w:r>
      <w:r w:rsidR="00C77158">
        <w:rPr>
          <w:rFonts w:hint="eastAsia"/>
          <w:sz w:val="24"/>
          <w:szCs w:val="24"/>
        </w:rPr>
        <w:t>，</w:t>
      </w:r>
      <w:r w:rsidR="00FE2D81">
        <w:rPr>
          <w:rFonts w:hint="eastAsia"/>
          <w:sz w:val="24"/>
          <w:szCs w:val="24"/>
        </w:rPr>
        <w:t>流</w:t>
      </w:r>
      <w:r w:rsidR="00C77158" w:rsidRPr="00A64201">
        <w:rPr>
          <w:rFonts w:hint="eastAsia"/>
          <w:sz w:val="24"/>
          <w:szCs w:val="24"/>
        </w:rPr>
        <w:t>行病的</w:t>
      </w:r>
      <w:r w:rsidR="00211331">
        <w:rPr>
          <w:rFonts w:hint="eastAsia"/>
          <w:sz w:val="24"/>
          <w:szCs w:val="24"/>
        </w:rPr>
        <w:t>传播</w:t>
      </w:r>
      <w:r w:rsidR="00C77158">
        <w:rPr>
          <w:rFonts w:hint="eastAsia"/>
          <w:sz w:val="24"/>
          <w:szCs w:val="24"/>
        </w:rPr>
        <w:t>对人类的生产生活产生了巨大的影响</w:t>
      </w:r>
      <w:r w:rsidR="00C66D27">
        <w:rPr>
          <w:rFonts w:hint="eastAsia"/>
          <w:sz w:val="24"/>
          <w:szCs w:val="24"/>
        </w:rPr>
        <w:t>。</w:t>
      </w:r>
      <w:r w:rsidR="00C77158">
        <w:rPr>
          <w:rFonts w:hint="eastAsia"/>
          <w:sz w:val="24"/>
          <w:szCs w:val="24"/>
        </w:rPr>
        <w:t>现实生活中</w:t>
      </w:r>
      <w:r w:rsidRPr="00A64201">
        <w:rPr>
          <w:rFonts w:hint="eastAsia"/>
          <w:sz w:val="24"/>
          <w:szCs w:val="24"/>
        </w:rPr>
        <w:t>，流行病的传播过程中往往会伴随着其他的传播过程，如信息传播，关于疾病的信息可以通过大众媒体在朋友以及家人之间迅速扩散，改变人们对流行病传播的认识，同时，在了解到疾病的信息时，个体为了避免感染疾病，其行为也发生相应改变，如戴口罩、避免接触及服用药物等，这些行为在一定程度上可以抑制流行病的传播。因此，对于流行病传播与信息扩散相互影响的研究，</w:t>
      </w:r>
      <w:r w:rsidR="00C77158">
        <w:rPr>
          <w:rFonts w:hint="eastAsia"/>
          <w:sz w:val="24"/>
          <w:szCs w:val="24"/>
        </w:rPr>
        <w:t>具有非常重要的现实意义</w:t>
      </w:r>
      <w:r w:rsidRPr="00A64201">
        <w:rPr>
          <w:rFonts w:hint="eastAsia"/>
          <w:sz w:val="24"/>
          <w:szCs w:val="24"/>
        </w:rPr>
        <w:t>。</w:t>
      </w:r>
    </w:p>
    <w:p w14:paraId="098B3F4A" w14:textId="5DDD6E30" w:rsidR="00C77158" w:rsidRDefault="0033199B" w:rsidP="004E72DC">
      <w:pPr>
        <w:spacing w:line="360" w:lineRule="auto"/>
        <w:ind w:firstLineChars="200" w:firstLine="480"/>
        <w:rPr>
          <w:sz w:val="24"/>
          <w:szCs w:val="24"/>
        </w:rPr>
      </w:pPr>
      <w:r>
        <w:rPr>
          <w:rFonts w:hint="eastAsia"/>
          <w:sz w:val="24"/>
          <w:szCs w:val="24"/>
        </w:rPr>
        <w:t>为了探索双层网络中信息扩散与疾病传播的相互作用</w:t>
      </w:r>
      <w:r w:rsidRPr="004E72DC">
        <w:rPr>
          <w:sz w:val="24"/>
          <w:szCs w:val="24"/>
        </w:rPr>
        <w:t>，</w:t>
      </w:r>
      <w:r w:rsidRPr="004E72DC">
        <w:rPr>
          <w:rFonts w:hint="eastAsia"/>
          <w:sz w:val="24"/>
          <w:szCs w:val="24"/>
        </w:rPr>
        <w:t>国内外的学者们从各个方向和角度，</w:t>
      </w:r>
      <w:r w:rsidRPr="004E72DC">
        <w:rPr>
          <w:sz w:val="24"/>
          <w:szCs w:val="24"/>
        </w:rPr>
        <w:t>提出了许多</w:t>
      </w:r>
      <w:r>
        <w:rPr>
          <w:rFonts w:hint="eastAsia"/>
          <w:sz w:val="24"/>
          <w:szCs w:val="24"/>
        </w:rPr>
        <w:t>双层网络模型</w:t>
      </w:r>
      <w:r w:rsidRPr="004E72DC">
        <w:rPr>
          <w:sz w:val="24"/>
          <w:szCs w:val="24"/>
        </w:rPr>
        <w:t>。</w:t>
      </w:r>
      <w:r>
        <w:rPr>
          <w:rFonts w:hint="eastAsia"/>
          <w:sz w:val="24"/>
          <w:szCs w:val="24"/>
        </w:rPr>
        <w:t>一部分</w:t>
      </w:r>
      <w:r w:rsidRPr="0033199B">
        <w:rPr>
          <w:rFonts w:hint="eastAsia"/>
          <w:sz w:val="24"/>
          <w:szCs w:val="24"/>
        </w:rPr>
        <w:t>的研究通常将意识和流行病之间的相互作用建模为多层网络中的两个相互竞争的传播过程，如同物理接触网络中流行病的传播过程一样，意识也会从有意识的个体传给其在信息网络上的无意识邻居，通过促使更多个体在信息网络中成为有意识地个体，从而采取预防行为以抑制疾病在物理接触网络中的传播。</w:t>
      </w:r>
      <w:r>
        <w:rPr>
          <w:rFonts w:hint="eastAsia"/>
          <w:sz w:val="24"/>
          <w:szCs w:val="24"/>
        </w:rPr>
        <w:t>但是每个人在网络中往往具有不用的身份与性格，因此</w:t>
      </w:r>
      <w:r w:rsidRPr="0033199B">
        <w:rPr>
          <w:rFonts w:hint="eastAsia"/>
          <w:sz w:val="24"/>
          <w:szCs w:val="24"/>
        </w:rPr>
        <w:t>假设网络中</w:t>
      </w:r>
      <w:r>
        <w:rPr>
          <w:rFonts w:hint="eastAsia"/>
          <w:sz w:val="24"/>
          <w:szCs w:val="24"/>
        </w:rPr>
        <w:t>的</w:t>
      </w:r>
      <w:r w:rsidRPr="0033199B">
        <w:rPr>
          <w:rFonts w:hint="eastAsia"/>
          <w:sz w:val="24"/>
          <w:szCs w:val="24"/>
        </w:rPr>
        <w:t>个体具有相同的特性</w:t>
      </w:r>
      <w:r>
        <w:rPr>
          <w:rFonts w:hint="eastAsia"/>
          <w:sz w:val="24"/>
          <w:szCs w:val="24"/>
        </w:rPr>
        <w:t>并不能够完全模拟现实生活中</w:t>
      </w:r>
      <w:r w:rsidRPr="0033199B">
        <w:rPr>
          <w:rFonts w:hint="eastAsia"/>
          <w:sz w:val="24"/>
          <w:szCs w:val="24"/>
        </w:rPr>
        <w:t>个体的活动通常受其异质性</w:t>
      </w:r>
      <w:r>
        <w:rPr>
          <w:rFonts w:hint="eastAsia"/>
          <w:sz w:val="24"/>
          <w:szCs w:val="24"/>
        </w:rPr>
        <w:t>的情况。因此，另一部分研究考虑了网络中不同节点</w:t>
      </w:r>
      <w:r w:rsidR="00475938">
        <w:rPr>
          <w:rFonts w:hint="eastAsia"/>
          <w:sz w:val="24"/>
          <w:szCs w:val="24"/>
        </w:rPr>
        <w:t>邻居特征的异质性，根据节点邻居数量的多少来构建双层网络病毒与信息交互的模型。</w:t>
      </w:r>
    </w:p>
    <w:p w14:paraId="12D902C7" w14:textId="7815F8EA" w:rsidR="00802C1C" w:rsidRDefault="00802C1C" w:rsidP="004E72DC">
      <w:pPr>
        <w:spacing w:line="360" w:lineRule="auto"/>
        <w:ind w:firstLineChars="200" w:firstLine="480"/>
        <w:rPr>
          <w:sz w:val="24"/>
          <w:szCs w:val="24"/>
        </w:rPr>
      </w:pPr>
      <w:r w:rsidRPr="00802C1C">
        <w:rPr>
          <w:rFonts w:hint="eastAsia"/>
          <w:sz w:val="24"/>
          <w:szCs w:val="24"/>
        </w:rPr>
        <w:t>以上研究假设所有个体在了解疾病传播所产生的信息后都会产生警觉意识，却忽视了不同个体的在行为选择上的异质性，即不同个体在了解到疾病相关的信息后会采取不同的行为来避免感染疾病或者维持网络功能正常运行。如在流行病的传播期间，一部分已知流行病信息的个体可能会提高自身警觉性，注意基本的健康防护或其他策略来保证自身的健康。而另一部分个体虽然已知病毒信息，但是由于日常工作以及社交上的需求，不会对周围节点产生警觉性，或者仅对某一类人群产生警觉性，主动切断与部分邻居的接触，从而避免自身被感染。</w:t>
      </w:r>
    </w:p>
    <w:p w14:paraId="7DFB1C9E" w14:textId="59022880" w:rsidR="008E3132" w:rsidRPr="008E3132" w:rsidRDefault="008E3132" w:rsidP="004E72DC">
      <w:pPr>
        <w:spacing w:line="360" w:lineRule="auto"/>
        <w:ind w:firstLineChars="200" w:firstLine="480"/>
        <w:rPr>
          <w:sz w:val="24"/>
          <w:szCs w:val="24"/>
        </w:rPr>
      </w:pPr>
      <w:r w:rsidRPr="008E3132">
        <w:rPr>
          <w:rFonts w:hint="eastAsia"/>
          <w:sz w:val="24"/>
          <w:szCs w:val="24"/>
        </w:rPr>
        <w:t>因此，考虑</w:t>
      </w:r>
      <w:r>
        <w:rPr>
          <w:rFonts w:hint="eastAsia"/>
          <w:sz w:val="24"/>
          <w:szCs w:val="24"/>
        </w:rPr>
        <w:t>到</w:t>
      </w:r>
      <w:r w:rsidRPr="008E3132">
        <w:rPr>
          <w:rFonts w:hint="eastAsia"/>
          <w:sz w:val="24"/>
          <w:szCs w:val="24"/>
        </w:rPr>
        <w:t>个体在面对病毒传播时</w:t>
      </w:r>
      <w:r w:rsidR="00CC5069">
        <w:rPr>
          <w:rFonts w:hint="eastAsia"/>
          <w:sz w:val="24"/>
          <w:szCs w:val="24"/>
        </w:rPr>
        <w:t>接触</w:t>
      </w:r>
      <w:r w:rsidRPr="008E3132">
        <w:rPr>
          <w:rFonts w:hint="eastAsia"/>
          <w:sz w:val="24"/>
          <w:szCs w:val="24"/>
        </w:rPr>
        <w:t>行为的异质性，我们提出了一种新的</w:t>
      </w:r>
      <w:r w:rsidR="00CC5069" w:rsidRPr="00C146C9">
        <w:rPr>
          <w:rFonts w:asciiTheme="minorEastAsia" w:eastAsiaTheme="minorEastAsia" w:hAnsiTheme="minorEastAsia" w:hint="eastAsia"/>
          <w:sz w:val="24"/>
          <w:szCs w:val="24"/>
        </w:rPr>
        <w:t>考虑个体警觉行为的双层网络病毒传播模型</w:t>
      </w:r>
      <w:r w:rsidRPr="008E3132">
        <w:rPr>
          <w:rFonts w:hint="eastAsia"/>
          <w:sz w:val="24"/>
          <w:szCs w:val="24"/>
        </w:rPr>
        <w:t>。</w:t>
      </w:r>
      <w:r w:rsidR="00CC5069">
        <w:rPr>
          <w:rFonts w:hint="eastAsia"/>
          <w:sz w:val="24"/>
          <w:szCs w:val="24"/>
        </w:rPr>
        <w:t>在</w:t>
      </w:r>
      <w:r w:rsidRPr="008E3132">
        <w:rPr>
          <w:rFonts w:hint="eastAsia"/>
          <w:sz w:val="24"/>
          <w:szCs w:val="24"/>
        </w:rPr>
        <w:t>模型中，个体在了解到疾病相关的信息时会以一定概率成为警觉个体，从而改变个体行为来规避被流行病感染的风险。基于个体行为的异质性，</w:t>
      </w:r>
      <w:r>
        <w:rPr>
          <w:rFonts w:hint="eastAsia"/>
          <w:sz w:val="24"/>
          <w:szCs w:val="24"/>
        </w:rPr>
        <w:t>我们</w:t>
      </w:r>
      <w:r w:rsidRPr="008E3132">
        <w:rPr>
          <w:rFonts w:hint="eastAsia"/>
          <w:sz w:val="24"/>
          <w:szCs w:val="24"/>
        </w:rPr>
        <w:t>提出</w:t>
      </w:r>
      <w:r>
        <w:rPr>
          <w:rFonts w:hint="eastAsia"/>
          <w:sz w:val="24"/>
          <w:szCs w:val="24"/>
        </w:rPr>
        <w:t>了</w:t>
      </w:r>
      <w:r w:rsidRPr="008E3132">
        <w:rPr>
          <w:rFonts w:hint="eastAsia"/>
          <w:sz w:val="24"/>
          <w:szCs w:val="24"/>
        </w:rPr>
        <w:t>两种由个体警觉性所引起的接触行为策略，</w:t>
      </w:r>
      <w:r w:rsidR="00183F88">
        <w:rPr>
          <w:rFonts w:hint="eastAsia"/>
          <w:sz w:val="24"/>
          <w:szCs w:val="24"/>
        </w:rPr>
        <w:t>以</w:t>
      </w:r>
      <w:r w:rsidRPr="008E3132">
        <w:rPr>
          <w:rFonts w:hint="eastAsia"/>
          <w:sz w:val="24"/>
          <w:szCs w:val="24"/>
        </w:rPr>
        <w:t>研究其对流行病传播的影响。</w:t>
      </w:r>
    </w:p>
    <w:p w14:paraId="31ADD16E"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lastRenderedPageBreak/>
        <w:t>发明内容</w:t>
      </w:r>
    </w:p>
    <w:p w14:paraId="74484186" w14:textId="54B89AF6" w:rsidR="00523881" w:rsidRPr="002B2151" w:rsidRDefault="00523881" w:rsidP="002B2151">
      <w:pPr>
        <w:spacing w:line="360" w:lineRule="auto"/>
        <w:ind w:firstLineChars="200" w:firstLine="480"/>
        <w:rPr>
          <w:rFonts w:ascii="宋体" w:hAnsi="宋体"/>
          <w:sz w:val="24"/>
          <w:szCs w:val="24"/>
        </w:rPr>
      </w:pPr>
      <w:r w:rsidRPr="004E72DC">
        <w:rPr>
          <w:rFonts w:asciiTheme="minorEastAsia" w:eastAsiaTheme="minorEastAsia" w:hAnsiTheme="minorEastAsia"/>
          <w:sz w:val="24"/>
          <w:szCs w:val="24"/>
        </w:rPr>
        <w:t>发明目的：</w:t>
      </w:r>
      <w:r w:rsidR="002B2151" w:rsidRPr="006E62D6">
        <w:rPr>
          <w:rFonts w:ascii="宋体" w:hAnsi="宋体" w:hint="eastAsia"/>
          <w:kern w:val="0"/>
          <w:sz w:val="24"/>
          <w:szCs w:val="24"/>
        </w:rPr>
        <w:t>本发明的目的是为了更好地研究多重网络中的病毒传播，为</w:t>
      </w:r>
      <w:r w:rsidR="002B2151">
        <w:rPr>
          <w:rFonts w:ascii="宋体" w:hAnsi="宋体" w:hint="eastAsia"/>
          <w:sz w:val="24"/>
          <w:szCs w:val="24"/>
        </w:rPr>
        <w:t>抑制</w:t>
      </w:r>
      <w:r w:rsidR="002B2151" w:rsidRPr="006E62D6">
        <w:rPr>
          <w:rFonts w:ascii="宋体" w:hAnsi="宋体" w:hint="eastAsia"/>
          <w:sz w:val="24"/>
          <w:szCs w:val="24"/>
        </w:rPr>
        <w:t>病毒的</w:t>
      </w:r>
      <w:r w:rsidR="002B2151">
        <w:rPr>
          <w:rFonts w:ascii="宋体" w:hAnsi="宋体" w:hint="eastAsia"/>
          <w:sz w:val="24"/>
          <w:szCs w:val="24"/>
        </w:rPr>
        <w:t>感染率</w:t>
      </w:r>
      <w:r w:rsidR="002B2151" w:rsidRPr="006E62D6">
        <w:rPr>
          <w:rFonts w:ascii="宋体" w:hAnsi="宋体" w:hint="eastAsia"/>
          <w:sz w:val="24"/>
          <w:szCs w:val="24"/>
        </w:rPr>
        <w:t>，控制病毒传播规模</w:t>
      </w:r>
      <w:r w:rsidR="002B2151" w:rsidRPr="006E62D6">
        <w:rPr>
          <w:rFonts w:ascii="宋体" w:hAnsi="宋体" w:hint="eastAsia"/>
          <w:kern w:val="0"/>
          <w:sz w:val="24"/>
          <w:szCs w:val="24"/>
        </w:rPr>
        <w:t>提供一定的参考价值。因此本发明提供了一种更加符合实际情况的双层网络模型</w:t>
      </w:r>
      <w:r w:rsidR="002B2151" w:rsidRPr="006E62D6">
        <w:rPr>
          <w:rFonts w:ascii="宋体" w:hAnsi="宋体" w:hint="eastAsia"/>
          <w:sz w:val="24"/>
          <w:szCs w:val="24"/>
        </w:rPr>
        <w:t>—</w:t>
      </w:r>
      <w:r w:rsidR="002B2151" w:rsidRPr="006F37A6">
        <w:rPr>
          <w:rFonts w:hint="eastAsia"/>
          <w:sz w:val="24"/>
        </w:rPr>
        <w:t>基于个体警觉性的双层网络传播模型</w:t>
      </w:r>
      <w:r w:rsidR="002B2151" w:rsidRPr="006E62D6">
        <w:rPr>
          <w:rFonts w:ascii="宋体" w:hAnsi="宋体" w:hint="eastAsia"/>
          <w:sz w:val="24"/>
          <w:szCs w:val="24"/>
        </w:rPr>
        <w:t>，属于多重复杂网络</w:t>
      </w:r>
      <w:r w:rsidR="00052C1B" w:rsidRPr="004E72DC">
        <w:rPr>
          <w:rFonts w:hint="eastAsia"/>
          <w:sz w:val="24"/>
          <w:szCs w:val="24"/>
        </w:rPr>
        <w:t>。</w:t>
      </w:r>
    </w:p>
    <w:p w14:paraId="1306A659" w14:textId="77777777" w:rsidR="00252B7A" w:rsidRPr="004E72DC" w:rsidRDefault="00523881" w:rsidP="004E72DC">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sz w:val="24"/>
          <w:szCs w:val="24"/>
        </w:rPr>
        <w:t>技术方案：为实现上述目的，本发明</w:t>
      </w:r>
      <w:r w:rsidRPr="004E72DC">
        <w:rPr>
          <w:rFonts w:asciiTheme="minorEastAsia" w:eastAsiaTheme="minorEastAsia" w:hAnsiTheme="minorEastAsia" w:hint="eastAsia"/>
          <w:sz w:val="24"/>
          <w:szCs w:val="24"/>
        </w:rPr>
        <w:t>采用的技术方案为：</w:t>
      </w:r>
    </w:p>
    <w:p w14:paraId="012850C5" w14:textId="3222DA2E" w:rsidR="00252B7A" w:rsidRPr="004E72DC" w:rsidRDefault="00252B7A" w:rsidP="004E72DC">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一种</w:t>
      </w:r>
      <w:r w:rsidR="004B6031" w:rsidRPr="00C146C9">
        <w:rPr>
          <w:rFonts w:asciiTheme="minorEastAsia" w:eastAsiaTheme="minorEastAsia" w:hAnsiTheme="minorEastAsia" w:hint="eastAsia"/>
          <w:sz w:val="24"/>
          <w:szCs w:val="24"/>
        </w:rPr>
        <w:t>考虑个体警觉行为的双层网络病毒传播模型</w:t>
      </w:r>
      <w:r w:rsidRPr="004E72DC">
        <w:rPr>
          <w:rFonts w:asciiTheme="minorEastAsia" w:eastAsiaTheme="minorEastAsia" w:hAnsiTheme="minorEastAsia" w:hint="eastAsia"/>
          <w:sz w:val="24"/>
          <w:szCs w:val="24"/>
        </w:rPr>
        <w:t>建立方法，</w:t>
      </w:r>
      <w:r w:rsidRPr="004E72DC">
        <w:rPr>
          <w:rFonts w:hint="eastAsia"/>
          <w:sz w:val="24"/>
          <w:szCs w:val="24"/>
        </w:rPr>
        <w:t>包括以下步骤</w:t>
      </w:r>
      <w:r w:rsidRPr="004E72DC">
        <w:rPr>
          <w:rFonts w:asciiTheme="minorEastAsia" w:eastAsiaTheme="minorEastAsia" w:hAnsiTheme="minorEastAsia" w:hint="eastAsia"/>
          <w:sz w:val="24"/>
          <w:szCs w:val="24"/>
        </w:rPr>
        <w:t>：</w:t>
      </w:r>
    </w:p>
    <w:p w14:paraId="02AF3E08" w14:textId="1E00A761" w:rsidR="00252B7A" w:rsidRPr="004E72DC" w:rsidRDefault="00252B7A" w:rsidP="004E72DC">
      <w:pPr>
        <w:spacing w:line="360" w:lineRule="auto"/>
        <w:ind w:firstLineChars="200" w:firstLine="480"/>
        <w:rPr>
          <w:sz w:val="24"/>
          <w:szCs w:val="24"/>
        </w:rPr>
      </w:pPr>
      <w:r w:rsidRPr="004E72DC">
        <w:rPr>
          <w:sz w:val="24"/>
          <w:szCs w:val="24"/>
        </w:rPr>
        <w:t>步骤</w:t>
      </w:r>
      <w:r w:rsidRPr="004E72DC">
        <w:rPr>
          <w:sz w:val="24"/>
          <w:szCs w:val="24"/>
        </w:rPr>
        <w:t>1</w:t>
      </w:r>
      <w:r w:rsidRPr="004E72DC">
        <w:rPr>
          <w:rFonts w:hint="eastAsia"/>
          <w:sz w:val="24"/>
          <w:szCs w:val="24"/>
        </w:rPr>
        <w:t>，</w:t>
      </w:r>
      <w:r w:rsidR="00BF6091" w:rsidRPr="006E62D6">
        <w:rPr>
          <w:rFonts w:ascii="宋体" w:hAnsi="宋体" w:hint="eastAsia"/>
          <w:sz w:val="24"/>
          <w:szCs w:val="24"/>
        </w:rPr>
        <w:t>构建基础的信息传播与病毒传播的双层网络模型；</w:t>
      </w:r>
    </w:p>
    <w:p w14:paraId="10D7BC0C" w14:textId="083D2548" w:rsidR="00252B7A" w:rsidRPr="004E72DC" w:rsidRDefault="00252B7A" w:rsidP="000D17F8">
      <w:pPr>
        <w:spacing w:line="360" w:lineRule="auto"/>
        <w:ind w:firstLineChars="200" w:firstLine="480"/>
        <w:rPr>
          <w:sz w:val="24"/>
          <w:szCs w:val="24"/>
        </w:rPr>
      </w:pPr>
      <w:r w:rsidRPr="004E72DC">
        <w:rPr>
          <w:sz w:val="24"/>
          <w:szCs w:val="24"/>
        </w:rPr>
        <w:t>步骤</w:t>
      </w:r>
      <w:r w:rsidRPr="004E72DC">
        <w:rPr>
          <w:rFonts w:hint="eastAsia"/>
          <w:sz w:val="24"/>
          <w:szCs w:val="24"/>
        </w:rPr>
        <w:t>2</w:t>
      </w:r>
      <w:r w:rsidRPr="004E72DC">
        <w:rPr>
          <w:rFonts w:hint="eastAsia"/>
          <w:sz w:val="24"/>
          <w:szCs w:val="24"/>
        </w:rPr>
        <w:t>，</w:t>
      </w:r>
      <w:r w:rsidR="005C4285" w:rsidRPr="005C4285">
        <w:rPr>
          <w:rFonts w:hint="eastAsia"/>
          <w:sz w:val="24"/>
          <w:szCs w:val="24"/>
        </w:rPr>
        <w:t>底层物理接触网络中的个体具有两种状态</w:t>
      </w:r>
      <w:r w:rsidR="005C4285" w:rsidRPr="005C4285">
        <w:rPr>
          <w:rFonts w:hint="eastAsia"/>
          <w:sz w:val="24"/>
          <w:szCs w:val="24"/>
        </w:rPr>
        <w:t>:</w:t>
      </w:r>
      <w:r w:rsidR="005C4285" w:rsidRPr="005C4285">
        <w:rPr>
          <w:rFonts w:hint="eastAsia"/>
          <w:sz w:val="24"/>
          <w:szCs w:val="24"/>
        </w:rPr>
        <w:t>易染状态</w:t>
      </w:r>
      <w:r w:rsidR="005C4285" w:rsidRPr="005C4285">
        <w:rPr>
          <w:rFonts w:hint="eastAsia"/>
          <w:sz w:val="24"/>
          <w:szCs w:val="24"/>
        </w:rPr>
        <w:t>(</w:t>
      </w:r>
      <w:r w:rsidR="005C4285" w:rsidRPr="005C4285">
        <w:rPr>
          <w:rFonts w:hint="eastAsia"/>
          <w:sz w:val="24"/>
          <w:szCs w:val="24"/>
        </w:rPr>
        <w:t>健康状态</w:t>
      </w:r>
      <w:r w:rsidR="005C4285" w:rsidRPr="005C4285">
        <w:rPr>
          <w:rFonts w:hint="eastAsia"/>
          <w:sz w:val="24"/>
          <w:szCs w:val="24"/>
        </w:rPr>
        <w:t>)S</w:t>
      </w:r>
      <w:r w:rsidR="005C4285" w:rsidRPr="005C4285">
        <w:rPr>
          <w:rFonts w:hint="eastAsia"/>
          <w:sz w:val="24"/>
          <w:szCs w:val="24"/>
        </w:rPr>
        <w:t>和感染状态</w:t>
      </w:r>
      <w:r w:rsidR="005C4285" w:rsidRPr="005C4285">
        <w:rPr>
          <w:rFonts w:hint="eastAsia"/>
          <w:sz w:val="24"/>
          <w:szCs w:val="24"/>
        </w:rPr>
        <w:t>I</w:t>
      </w:r>
      <w:r w:rsidR="005C4285" w:rsidRPr="005C4285">
        <w:rPr>
          <w:rFonts w:hint="eastAsia"/>
          <w:sz w:val="24"/>
          <w:szCs w:val="24"/>
        </w:rPr>
        <w:t>。在病毒传播过程中，当易染个体与感染个体相接触时，易染个体将以</w:t>
      </w:r>
      <m:oMath>
        <m:r>
          <w:rPr>
            <w:rFonts w:ascii="Cambria Math"/>
            <w:sz w:val="24"/>
            <w:szCs w:val="24"/>
          </w:rPr>
          <m:t>β</m:t>
        </m:r>
      </m:oMath>
      <w:r w:rsidR="005C4285" w:rsidRPr="005C4285">
        <w:rPr>
          <w:rFonts w:hint="eastAsia"/>
          <w:sz w:val="24"/>
          <w:szCs w:val="24"/>
        </w:rPr>
        <w:t>的概率被感染</w:t>
      </w:r>
      <w:r w:rsidR="005C4285" w:rsidRPr="005C4285">
        <w:rPr>
          <w:rFonts w:hint="eastAsia"/>
          <w:sz w:val="24"/>
          <w:szCs w:val="24"/>
        </w:rPr>
        <w:t>;</w:t>
      </w:r>
      <w:r w:rsidR="005C4285" w:rsidRPr="005C4285">
        <w:rPr>
          <w:rFonts w:hint="eastAsia"/>
          <w:sz w:val="24"/>
          <w:szCs w:val="24"/>
        </w:rPr>
        <w:t>同时，感染个体以</w:t>
      </w:r>
      <m:oMath>
        <m:r>
          <w:rPr>
            <w:rFonts w:ascii="Cambria Math"/>
            <w:sz w:val="24"/>
            <w:szCs w:val="24"/>
          </w:rPr>
          <m:t>μ</m:t>
        </m:r>
      </m:oMath>
      <w:r w:rsidR="005C4285" w:rsidRPr="005C4285">
        <w:rPr>
          <w:rFonts w:hint="eastAsia"/>
          <w:sz w:val="24"/>
          <w:szCs w:val="24"/>
        </w:rPr>
        <w:t>的概率恢复为易染个体。上层</w:t>
      </w:r>
      <w:r w:rsidR="00357757">
        <w:rPr>
          <w:rFonts w:hint="eastAsia"/>
          <w:sz w:val="24"/>
          <w:szCs w:val="24"/>
        </w:rPr>
        <w:t>信息</w:t>
      </w:r>
      <w:r w:rsidR="005C4285" w:rsidRPr="005C4285">
        <w:rPr>
          <w:rFonts w:hint="eastAsia"/>
          <w:sz w:val="24"/>
          <w:szCs w:val="24"/>
        </w:rPr>
        <w:t>网络中，个体具有</w:t>
      </w:r>
      <w:r w:rsidR="001839D7">
        <w:rPr>
          <w:rFonts w:hint="eastAsia"/>
          <w:sz w:val="24"/>
          <w:szCs w:val="24"/>
        </w:rPr>
        <w:t>两</w:t>
      </w:r>
      <w:r w:rsidR="005C4285" w:rsidRPr="005C4285">
        <w:rPr>
          <w:rFonts w:hint="eastAsia"/>
          <w:sz w:val="24"/>
          <w:szCs w:val="24"/>
        </w:rPr>
        <w:t>种形式</w:t>
      </w:r>
      <w:r w:rsidR="005C4285" w:rsidRPr="005C4285">
        <w:rPr>
          <w:rFonts w:hint="eastAsia"/>
          <w:sz w:val="24"/>
          <w:szCs w:val="24"/>
        </w:rPr>
        <w:t>:</w:t>
      </w:r>
      <w:r w:rsidR="00597310" w:rsidRPr="000D17F8">
        <w:rPr>
          <w:rFonts w:hint="eastAsia"/>
          <w:sz w:val="24"/>
          <w:szCs w:val="24"/>
        </w:rPr>
        <w:t xml:space="preserve"> </w:t>
      </w:r>
      <w:r w:rsidR="00597310" w:rsidRPr="00597310">
        <w:rPr>
          <w:rFonts w:hint="eastAsia"/>
          <w:sz w:val="24"/>
          <w:szCs w:val="24"/>
        </w:rPr>
        <w:t>不了解信息的无意识状态</w:t>
      </w:r>
      <w:r w:rsidR="00597310" w:rsidRPr="00597310">
        <w:rPr>
          <w:rFonts w:hint="eastAsia"/>
          <w:sz w:val="24"/>
          <w:szCs w:val="24"/>
        </w:rPr>
        <w:t>U</w:t>
      </w:r>
      <w:r w:rsidR="005C4285" w:rsidRPr="005C4285">
        <w:rPr>
          <w:rFonts w:hint="eastAsia"/>
          <w:sz w:val="24"/>
          <w:szCs w:val="24"/>
        </w:rPr>
        <w:t>，</w:t>
      </w:r>
      <w:r w:rsidR="00031A6C">
        <w:rPr>
          <w:rFonts w:hint="eastAsia"/>
          <w:sz w:val="24"/>
          <w:szCs w:val="24"/>
        </w:rPr>
        <w:t>以及</w:t>
      </w:r>
      <w:r w:rsidR="00183DE1" w:rsidRPr="00183DE1">
        <w:rPr>
          <w:rFonts w:hint="eastAsia"/>
          <w:sz w:val="24"/>
          <w:szCs w:val="24"/>
        </w:rPr>
        <w:t>了解信息的有意识状态</w:t>
      </w:r>
      <w:r w:rsidR="00183DE1" w:rsidRPr="00183DE1">
        <w:rPr>
          <w:rFonts w:hint="eastAsia"/>
          <w:sz w:val="24"/>
          <w:szCs w:val="24"/>
        </w:rPr>
        <w:t>A</w:t>
      </w:r>
      <w:r w:rsidR="0073384C">
        <w:rPr>
          <w:rFonts w:hint="eastAsia"/>
          <w:sz w:val="24"/>
          <w:szCs w:val="24"/>
        </w:rPr>
        <w:t>。</w:t>
      </w:r>
      <w:r w:rsidR="00C8167D">
        <w:rPr>
          <w:rFonts w:hint="eastAsia"/>
          <w:sz w:val="24"/>
          <w:szCs w:val="24"/>
        </w:rPr>
        <w:t>在信息扩散的过程中，</w:t>
      </w:r>
      <w:r w:rsidR="009D27C8" w:rsidRPr="009D27C8">
        <w:rPr>
          <w:rFonts w:hint="eastAsia"/>
          <w:sz w:val="24"/>
          <w:szCs w:val="24"/>
        </w:rPr>
        <w:t>信息网络中了解信息的有意识个体每个时刻会向信息层中的邻居传播疾病相关的信息，在与无意识的邻居接触后会以概率</w:t>
      </w:r>
      <m:oMath>
        <m:r>
          <w:rPr>
            <w:rFonts w:ascii="Cambria Math"/>
            <w:sz w:val="24"/>
            <w:szCs w:val="24"/>
          </w:rPr>
          <m:t>λ</m:t>
        </m:r>
      </m:oMath>
      <w:r w:rsidR="009D27C8" w:rsidRPr="009D27C8">
        <w:rPr>
          <w:rFonts w:hint="eastAsia"/>
          <w:sz w:val="24"/>
          <w:szCs w:val="24"/>
        </w:rPr>
        <w:t>使其变为有意识的个体。同时，因为大多数流行病的传播都具有一定季节性或周期性，这就使得散播信息的有意识个体可能会遗忘疾病相关的信息或者不再传播，进而有意识的</w:t>
      </w:r>
      <w:proofErr w:type="gramStart"/>
      <w:r w:rsidR="009D27C8" w:rsidRPr="009D27C8">
        <w:rPr>
          <w:rFonts w:hint="eastAsia"/>
          <w:sz w:val="24"/>
          <w:szCs w:val="24"/>
        </w:rPr>
        <w:t>个</w:t>
      </w:r>
      <w:proofErr w:type="gramEnd"/>
      <w:r w:rsidR="009D27C8" w:rsidRPr="009D27C8">
        <w:rPr>
          <w:rFonts w:hint="eastAsia"/>
          <w:sz w:val="24"/>
          <w:szCs w:val="24"/>
        </w:rPr>
        <w:t>体会以</w:t>
      </w:r>
      <m:oMath>
        <m:r>
          <w:rPr>
            <w:rFonts w:ascii="Cambria Math"/>
            <w:sz w:val="24"/>
            <w:szCs w:val="24"/>
          </w:rPr>
          <m:t>δ</m:t>
        </m:r>
      </m:oMath>
      <w:r w:rsidR="009D27C8" w:rsidRPr="009D27C8">
        <w:rPr>
          <w:rFonts w:hint="eastAsia"/>
          <w:sz w:val="24"/>
          <w:szCs w:val="24"/>
        </w:rPr>
        <w:t>的概率重新变为无意识个体。</w:t>
      </w:r>
      <w:r w:rsidR="00DA4F96">
        <w:rPr>
          <w:rFonts w:hint="eastAsia"/>
          <w:sz w:val="24"/>
          <w:szCs w:val="24"/>
        </w:rPr>
        <w:t>另外，</w:t>
      </w:r>
      <w:r w:rsidR="00DA4F96" w:rsidRPr="00DA4F96">
        <w:rPr>
          <w:rFonts w:hint="eastAsia"/>
          <w:sz w:val="24"/>
          <w:szCs w:val="24"/>
        </w:rPr>
        <w:t>接触网络中无意识的感染个体在信息网络中会以概率</w:t>
      </w:r>
      <m:oMath>
        <m:r>
          <w:rPr>
            <w:rFonts w:ascii="Cambria Math"/>
            <w:sz w:val="24"/>
            <w:szCs w:val="24"/>
          </w:rPr>
          <m:t>κ</m:t>
        </m:r>
      </m:oMath>
      <w:r w:rsidR="00DA4F96" w:rsidRPr="00DA4F96">
        <w:rPr>
          <w:rFonts w:hint="eastAsia"/>
          <w:sz w:val="24"/>
          <w:szCs w:val="24"/>
        </w:rPr>
        <w:t>转变为有意识状态，自发的向邻居节点传播疾病相关的信息。</w:t>
      </w:r>
      <w:r w:rsidR="00CB1877" w:rsidRPr="00CB1877">
        <w:rPr>
          <w:rFonts w:hint="eastAsia"/>
          <w:sz w:val="24"/>
          <w:szCs w:val="24"/>
        </w:rPr>
        <w:t>在流行病相关信息的传播过程中</w:t>
      </w:r>
      <w:r w:rsidR="00D87C76">
        <w:rPr>
          <w:rFonts w:hint="eastAsia"/>
          <w:sz w:val="24"/>
          <w:szCs w:val="24"/>
        </w:rPr>
        <w:t>，</w:t>
      </w:r>
      <w:r w:rsidR="00D87C76" w:rsidRPr="00D87C76">
        <w:rPr>
          <w:rFonts w:hint="eastAsia"/>
          <w:sz w:val="24"/>
          <w:szCs w:val="24"/>
        </w:rPr>
        <w:t>接收到疾病相关信息的有意识个体则会采取适当地防护措施，以减少被疾病感染的风险</w:t>
      </w:r>
      <w:r w:rsidR="00D87C76">
        <w:rPr>
          <w:rFonts w:hint="eastAsia"/>
          <w:sz w:val="24"/>
          <w:szCs w:val="24"/>
        </w:rPr>
        <w:t>，</w:t>
      </w:r>
      <w:r w:rsidR="00E914C1" w:rsidRPr="00E914C1">
        <w:rPr>
          <w:rFonts w:hint="eastAsia"/>
          <w:sz w:val="24"/>
          <w:szCs w:val="24"/>
        </w:rPr>
        <w:t>因此，若无意识的易感</w:t>
      </w:r>
      <w:proofErr w:type="gramStart"/>
      <w:r w:rsidR="00E914C1" w:rsidRPr="00E914C1">
        <w:rPr>
          <w:rFonts w:hint="eastAsia"/>
          <w:sz w:val="24"/>
          <w:szCs w:val="24"/>
        </w:rPr>
        <w:t>个</w:t>
      </w:r>
      <w:proofErr w:type="gramEnd"/>
      <w:r w:rsidR="00E914C1" w:rsidRPr="00E914C1">
        <w:rPr>
          <w:rFonts w:hint="eastAsia"/>
          <w:sz w:val="24"/>
          <w:szCs w:val="24"/>
        </w:rPr>
        <w:t>体被疾病感染的概率为</w:t>
      </w:r>
      <m:oMath>
        <m:r>
          <w:rPr>
            <w:rFonts w:ascii="Cambria Math"/>
            <w:sz w:val="24"/>
            <w:szCs w:val="24"/>
          </w:rPr>
          <m:t>β</m:t>
        </m:r>
      </m:oMath>
      <w:r w:rsidR="00E914C1" w:rsidRPr="00E914C1">
        <w:rPr>
          <w:rFonts w:hint="eastAsia"/>
          <w:sz w:val="24"/>
          <w:szCs w:val="24"/>
        </w:rPr>
        <w:t>，则有意识的易感</w:t>
      </w:r>
      <w:proofErr w:type="gramStart"/>
      <w:r w:rsidR="00E914C1" w:rsidRPr="00E914C1">
        <w:rPr>
          <w:rFonts w:hint="eastAsia"/>
          <w:sz w:val="24"/>
          <w:szCs w:val="24"/>
        </w:rPr>
        <w:t>个</w:t>
      </w:r>
      <w:proofErr w:type="gramEnd"/>
      <w:r w:rsidR="00E914C1" w:rsidRPr="00E914C1">
        <w:rPr>
          <w:rFonts w:hint="eastAsia"/>
          <w:sz w:val="24"/>
          <w:szCs w:val="24"/>
        </w:rPr>
        <w:t>体被疾病感染的概率为</w:t>
      </w:r>
      <m:oMath>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w:rPr>
            <w:rFonts w:ascii="Cambria Math"/>
            <w:sz w:val="24"/>
            <w:szCs w:val="24"/>
          </w:rPr>
          <m:t>β</m:t>
        </m:r>
        <m:r>
          <m:rPr>
            <m:sty m:val="p"/>
          </m:rPr>
          <w:rPr>
            <w:rFonts w:ascii="Cambria Math"/>
            <w:sz w:val="24"/>
            <w:szCs w:val="24"/>
          </w:rPr>
          <m:t>(0</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m:rPr>
            <m:sty m:val="p"/>
          </m:rPr>
          <w:rPr>
            <w:rFonts w:ascii="Cambria Math"/>
            <w:sz w:val="24"/>
            <w:szCs w:val="24"/>
          </w:rPr>
          <m:t>≤</m:t>
        </m:r>
        <m:r>
          <m:rPr>
            <m:sty m:val="p"/>
          </m:rPr>
          <w:rPr>
            <w:rFonts w:ascii="Cambria Math"/>
            <w:sz w:val="24"/>
            <w:szCs w:val="24"/>
          </w:rPr>
          <m:t>1)</m:t>
        </m:r>
      </m:oMath>
      <w:r w:rsidRPr="004E72DC">
        <w:rPr>
          <w:rFonts w:hint="eastAsia"/>
          <w:sz w:val="24"/>
          <w:szCs w:val="24"/>
        </w:rPr>
        <w:t>;</w:t>
      </w:r>
    </w:p>
    <w:p w14:paraId="6DC071E6" w14:textId="730E3193" w:rsidR="00252B7A" w:rsidRDefault="00252B7A" w:rsidP="000D17F8">
      <w:pPr>
        <w:spacing w:line="360" w:lineRule="auto"/>
        <w:ind w:firstLineChars="200" w:firstLine="480"/>
        <w:rPr>
          <w:sz w:val="24"/>
          <w:szCs w:val="24"/>
        </w:rPr>
      </w:pPr>
      <w:r w:rsidRPr="004E72DC">
        <w:rPr>
          <w:rFonts w:hint="eastAsia"/>
          <w:sz w:val="24"/>
          <w:szCs w:val="24"/>
        </w:rPr>
        <w:t>步骤</w:t>
      </w:r>
      <w:r w:rsidRPr="004E72DC">
        <w:rPr>
          <w:rFonts w:hint="eastAsia"/>
          <w:sz w:val="24"/>
          <w:szCs w:val="24"/>
        </w:rPr>
        <w:t>3</w:t>
      </w:r>
      <w:r w:rsidRPr="004E72DC">
        <w:rPr>
          <w:rFonts w:hint="eastAsia"/>
          <w:sz w:val="24"/>
          <w:szCs w:val="24"/>
        </w:rPr>
        <w:t>，</w:t>
      </w:r>
      <w:r w:rsidR="00E23771" w:rsidRPr="00E23771">
        <w:rPr>
          <w:rFonts w:hint="eastAsia"/>
          <w:sz w:val="24"/>
          <w:szCs w:val="24"/>
        </w:rPr>
        <w:t>在此基础上考虑个体警觉性</w:t>
      </w:r>
      <w:r w:rsidR="00E23771">
        <w:rPr>
          <w:rFonts w:hint="eastAsia"/>
          <w:sz w:val="24"/>
          <w:szCs w:val="24"/>
        </w:rPr>
        <w:t>对于</w:t>
      </w:r>
      <w:r w:rsidR="004D7280">
        <w:rPr>
          <w:rFonts w:hint="eastAsia"/>
          <w:sz w:val="24"/>
          <w:szCs w:val="24"/>
        </w:rPr>
        <w:t>接触行为</w:t>
      </w:r>
      <w:r w:rsidR="00062BB0">
        <w:rPr>
          <w:rFonts w:hint="eastAsia"/>
          <w:sz w:val="24"/>
          <w:szCs w:val="24"/>
        </w:rPr>
        <w:t>的影响</w:t>
      </w:r>
      <w:r w:rsidR="00E23771" w:rsidRPr="00E23771">
        <w:rPr>
          <w:rFonts w:hint="eastAsia"/>
          <w:sz w:val="24"/>
          <w:szCs w:val="24"/>
        </w:rPr>
        <w:t>，引入</w:t>
      </w:r>
      <w:r w:rsidR="00062BB0">
        <w:rPr>
          <w:rFonts w:hint="eastAsia"/>
          <w:sz w:val="24"/>
          <w:szCs w:val="24"/>
        </w:rPr>
        <w:t>有意识</w:t>
      </w:r>
      <w:r w:rsidR="00E23771" w:rsidRPr="00E23771">
        <w:rPr>
          <w:rFonts w:hint="eastAsia"/>
          <w:sz w:val="24"/>
          <w:szCs w:val="24"/>
        </w:rPr>
        <w:t>个体</w:t>
      </w:r>
      <w:r w:rsidR="00062BB0">
        <w:rPr>
          <w:rFonts w:hint="eastAsia"/>
          <w:sz w:val="24"/>
          <w:szCs w:val="24"/>
        </w:rPr>
        <w:t>产生警觉性</w:t>
      </w:r>
      <w:r w:rsidR="00D06E22">
        <w:rPr>
          <w:rFonts w:hint="eastAsia"/>
          <w:sz w:val="24"/>
          <w:szCs w:val="24"/>
        </w:rPr>
        <w:t>（</w:t>
      </w:r>
      <w:r w:rsidR="00B21068">
        <w:rPr>
          <w:rFonts w:hint="eastAsia"/>
          <w:sz w:val="24"/>
          <w:szCs w:val="24"/>
        </w:rPr>
        <w:t>V</w:t>
      </w:r>
      <w:r w:rsidR="00D06E22">
        <w:rPr>
          <w:rFonts w:hint="eastAsia"/>
          <w:sz w:val="24"/>
          <w:szCs w:val="24"/>
        </w:rPr>
        <w:t>）</w:t>
      </w:r>
      <w:r w:rsidR="00062BB0">
        <w:rPr>
          <w:rFonts w:hint="eastAsia"/>
          <w:sz w:val="24"/>
          <w:szCs w:val="24"/>
        </w:rPr>
        <w:t>的</w:t>
      </w:r>
      <w:r w:rsidR="007C1F78">
        <w:rPr>
          <w:rFonts w:hint="eastAsia"/>
          <w:sz w:val="24"/>
          <w:szCs w:val="24"/>
        </w:rPr>
        <w:t>概率</w:t>
      </w:r>
      <m:oMath>
        <m:r>
          <w:rPr>
            <w:rFonts w:ascii="Cambria Math"/>
            <w:sz w:val="24"/>
            <w:szCs w:val="24"/>
          </w:rPr>
          <m:t>a</m:t>
        </m:r>
      </m:oMath>
      <w:r w:rsidR="00584194" w:rsidRPr="004B0841">
        <w:rPr>
          <w:rFonts w:hint="eastAsia"/>
          <w:sz w:val="24"/>
          <w:szCs w:val="24"/>
        </w:rPr>
        <w:t>以及</w:t>
      </w:r>
      <w:r w:rsidR="00AB3416" w:rsidRPr="004B0841">
        <w:rPr>
          <w:rFonts w:hint="eastAsia"/>
          <w:sz w:val="24"/>
          <w:szCs w:val="24"/>
        </w:rPr>
        <w:t>具有警觉性的个体恢复为非警觉状态</w:t>
      </w:r>
      <w:r w:rsidR="00B21068">
        <w:rPr>
          <w:rFonts w:hint="eastAsia"/>
          <w:sz w:val="24"/>
          <w:szCs w:val="24"/>
        </w:rPr>
        <w:t>（</w:t>
      </w:r>
      <w:r w:rsidR="00B21068">
        <w:rPr>
          <w:rFonts w:hint="eastAsia"/>
          <w:sz w:val="24"/>
          <w:szCs w:val="24"/>
        </w:rPr>
        <w:t>R</w:t>
      </w:r>
      <w:r w:rsidR="00B21068">
        <w:rPr>
          <w:rFonts w:hint="eastAsia"/>
          <w:sz w:val="24"/>
          <w:szCs w:val="24"/>
        </w:rPr>
        <w:t>）</w:t>
      </w:r>
      <w:r w:rsidR="00AB3416" w:rsidRPr="004B0841">
        <w:rPr>
          <w:rFonts w:hint="eastAsia"/>
          <w:sz w:val="24"/>
          <w:szCs w:val="24"/>
        </w:rPr>
        <w:t>的概率</w:t>
      </w:r>
      <m:oMath>
        <m:r>
          <w:rPr>
            <w:rFonts w:ascii="Cambria Math"/>
            <w:sz w:val="24"/>
            <w:szCs w:val="24"/>
          </w:rPr>
          <m:t>b</m:t>
        </m:r>
      </m:oMath>
      <w:r w:rsidR="004B0841" w:rsidRPr="00FD3801">
        <w:rPr>
          <w:rFonts w:hint="eastAsia"/>
          <w:sz w:val="24"/>
          <w:szCs w:val="24"/>
        </w:rPr>
        <w:t>，其中</w:t>
      </w:r>
      <m:oMath>
        <m:r>
          <w:rPr>
            <w:rFonts w:ascii="Cambria Math"/>
            <w:sz w:val="24"/>
            <w:szCs w:val="24"/>
          </w:rPr>
          <m:t>a</m:t>
        </m:r>
        <m:r>
          <m:rPr>
            <m:sty m:val="p"/>
          </m:rPr>
          <w:rPr>
            <w:rFonts w:ascii="Cambria Math"/>
            <w:sz w:val="24"/>
            <w:szCs w:val="24"/>
          </w:rPr>
          <m:t>+</m:t>
        </m:r>
        <m:r>
          <w:rPr>
            <w:rFonts w:ascii="Cambria Math"/>
            <w:sz w:val="24"/>
            <w:szCs w:val="24"/>
          </w:rPr>
          <m:t>b</m:t>
        </m:r>
        <m:r>
          <m:rPr>
            <m:sty m:val="p"/>
          </m:rPr>
          <w:rPr>
            <w:rFonts w:ascii="Cambria Math"/>
            <w:sz w:val="24"/>
            <w:szCs w:val="24"/>
          </w:rPr>
          <m:t>=1</m:t>
        </m:r>
      </m:oMath>
      <w:r w:rsidR="00E70F40">
        <w:rPr>
          <w:rFonts w:hint="eastAsia"/>
          <w:sz w:val="24"/>
          <w:szCs w:val="24"/>
        </w:rPr>
        <w:t>。</w:t>
      </w:r>
      <w:r w:rsidR="00E70F40" w:rsidRPr="008D2765">
        <w:rPr>
          <w:rFonts w:hint="eastAsia"/>
          <w:sz w:val="24"/>
          <w:szCs w:val="24"/>
        </w:rPr>
        <w:t>由此可以</w:t>
      </w:r>
      <w:r w:rsidR="008D2765" w:rsidRPr="008D2765">
        <w:rPr>
          <w:rFonts w:hint="eastAsia"/>
          <w:sz w:val="24"/>
          <w:szCs w:val="24"/>
        </w:rPr>
        <w:t>将</w:t>
      </w:r>
      <w:r w:rsidR="008D2765">
        <w:rPr>
          <w:rFonts w:hint="eastAsia"/>
          <w:sz w:val="24"/>
          <w:szCs w:val="24"/>
        </w:rPr>
        <w:t>双层网络中的个体分为</w:t>
      </w:r>
      <w:r w:rsidR="00057743">
        <w:rPr>
          <w:rFonts w:hint="eastAsia"/>
          <w:sz w:val="24"/>
          <w:szCs w:val="24"/>
        </w:rPr>
        <w:t>八类：不具有警觉性的</w:t>
      </w:r>
      <w:r w:rsidR="00B4274F">
        <w:rPr>
          <w:rFonts w:hint="eastAsia"/>
          <w:sz w:val="24"/>
          <w:szCs w:val="24"/>
        </w:rPr>
        <w:t>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2A226A">
        <w:rPr>
          <w:rFonts w:hint="eastAsia"/>
          <w:sz w:val="24"/>
          <w:szCs w:val="24"/>
        </w:rPr>
        <w:t>、不具有警觉性的</w:t>
      </w:r>
      <w:r w:rsidR="005A3512">
        <w:rPr>
          <w:rFonts w:hint="eastAsia"/>
          <w:sz w:val="24"/>
          <w:szCs w:val="24"/>
        </w:rPr>
        <w:t>无</w:t>
      </w:r>
      <w:r w:rsidR="00D05ED3">
        <w:rPr>
          <w:rFonts w:hint="eastAsia"/>
          <w:sz w:val="24"/>
          <w:szCs w:val="24"/>
        </w:rPr>
        <w:t>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D05ED3">
        <w:rPr>
          <w:rFonts w:hint="eastAsia"/>
          <w:sz w:val="24"/>
          <w:szCs w:val="24"/>
        </w:rPr>
        <w:t>、不具有警觉性的</w:t>
      </w:r>
      <w:r w:rsidR="005A3512">
        <w:rPr>
          <w:rFonts w:hint="eastAsia"/>
          <w:sz w:val="24"/>
          <w:szCs w:val="24"/>
        </w:rPr>
        <w:t>有意识</w:t>
      </w:r>
      <w:r w:rsidR="00B977DD">
        <w:rPr>
          <w:rFonts w:hint="eastAsia"/>
          <w:sz w:val="24"/>
          <w:szCs w:val="24"/>
        </w:rPr>
        <w:t>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B977DD">
        <w:rPr>
          <w:rFonts w:hint="eastAsia"/>
          <w:sz w:val="24"/>
          <w:szCs w:val="24"/>
        </w:rPr>
        <w:t>、不具有警觉性的有意识感染个体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B924C1">
        <w:rPr>
          <w:rFonts w:hint="eastAsia"/>
          <w:sz w:val="24"/>
          <w:szCs w:val="24"/>
        </w:rPr>
        <w:t>、具有警觉性的</w:t>
      </w:r>
      <w:r w:rsidR="00B4274F">
        <w:rPr>
          <w:rFonts w:hint="eastAsia"/>
          <w:sz w:val="24"/>
          <w:szCs w:val="24"/>
        </w:rPr>
        <w:t>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B4274F">
        <w:rPr>
          <w:rFonts w:hint="eastAsia"/>
          <w:sz w:val="24"/>
          <w:szCs w:val="24"/>
        </w:rPr>
        <w:t>、具有警觉性的无意识感染个体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B4274F">
        <w:rPr>
          <w:rFonts w:hint="eastAsia"/>
          <w:sz w:val="24"/>
          <w:szCs w:val="24"/>
        </w:rPr>
        <w:t>、具有警觉性的有意识易感个体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F06C9D">
        <w:rPr>
          <w:rFonts w:hint="eastAsia"/>
          <w:sz w:val="24"/>
          <w:szCs w:val="24"/>
        </w:rPr>
        <w:t>以及</w:t>
      </w:r>
      <w:r w:rsidR="00D06E22">
        <w:rPr>
          <w:rFonts w:hint="eastAsia"/>
          <w:sz w:val="24"/>
          <w:szCs w:val="24"/>
        </w:rPr>
        <w:t>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285128" w:rsidRPr="00285128">
        <w:rPr>
          <w:rFonts w:hint="eastAsia"/>
          <w:sz w:val="24"/>
          <w:szCs w:val="24"/>
        </w:rPr>
        <w:t>。各个</w:t>
      </w:r>
      <w:r w:rsidR="00285128">
        <w:rPr>
          <w:rFonts w:hint="eastAsia"/>
          <w:sz w:val="24"/>
          <w:szCs w:val="24"/>
        </w:rPr>
        <w:t>不同状态的个体之间的转换情况如附图</w:t>
      </w:r>
      <w:r w:rsidR="004E65AA">
        <w:rPr>
          <w:rFonts w:hint="eastAsia"/>
          <w:sz w:val="24"/>
          <w:szCs w:val="24"/>
        </w:rPr>
        <w:t>2</w:t>
      </w:r>
      <w:r w:rsidR="004E65AA">
        <w:rPr>
          <w:rFonts w:hint="eastAsia"/>
          <w:sz w:val="24"/>
          <w:szCs w:val="24"/>
        </w:rPr>
        <w:t>的状态转移</w:t>
      </w:r>
      <w:r w:rsidR="008C742A">
        <w:rPr>
          <w:rFonts w:hint="eastAsia"/>
          <w:sz w:val="24"/>
          <w:szCs w:val="24"/>
        </w:rPr>
        <w:t>概率</w:t>
      </w:r>
      <w:r w:rsidR="004E65AA">
        <w:rPr>
          <w:rFonts w:hint="eastAsia"/>
          <w:sz w:val="24"/>
          <w:szCs w:val="24"/>
        </w:rPr>
        <w:t>树</w:t>
      </w:r>
      <w:r w:rsidR="009D1AB9">
        <w:rPr>
          <w:rFonts w:hint="eastAsia"/>
          <w:sz w:val="24"/>
          <w:szCs w:val="24"/>
        </w:rPr>
        <w:t>，根据节点的状态转移概率，我们给出了离散时间的</w:t>
      </w:r>
      <w:r w:rsidR="008F14BF">
        <w:rPr>
          <w:rFonts w:hint="eastAsia"/>
          <w:sz w:val="24"/>
          <w:szCs w:val="24"/>
        </w:rPr>
        <w:t>微观</w:t>
      </w:r>
      <w:r w:rsidR="008B689F">
        <w:rPr>
          <w:rFonts w:hint="eastAsia"/>
          <w:sz w:val="24"/>
          <w:szCs w:val="24"/>
        </w:rPr>
        <w:t>马尔科夫方程</w:t>
      </w:r>
      <w:r w:rsidR="004844F4">
        <w:rPr>
          <w:rFonts w:hint="eastAsia"/>
          <w:sz w:val="24"/>
          <w:szCs w:val="24"/>
        </w:rPr>
        <w:t>，研究不同</w:t>
      </w:r>
      <w:r w:rsidR="00F73AEB">
        <w:rPr>
          <w:rFonts w:hint="eastAsia"/>
          <w:sz w:val="24"/>
          <w:szCs w:val="24"/>
        </w:rPr>
        <w:t>警觉性产生概率对</w:t>
      </w:r>
      <w:r w:rsidR="002D1F7F">
        <w:rPr>
          <w:rFonts w:hint="eastAsia"/>
          <w:sz w:val="24"/>
          <w:szCs w:val="24"/>
        </w:rPr>
        <w:t>流行病感染率的影响</w:t>
      </w:r>
      <w:r w:rsidRPr="004E72DC">
        <w:rPr>
          <w:rFonts w:hint="eastAsia"/>
          <w:sz w:val="24"/>
          <w:szCs w:val="24"/>
        </w:rPr>
        <w:t>；</w:t>
      </w:r>
    </w:p>
    <w:p w14:paraId="6449B247" w14:textId="474C5F79" w:rsidR="006121B4" w:rsidRDefault="006121B4" w:rsidP="00E23771">
      <w:pPr>
        <w:spacing w:line="360" w:lineRule="auto"/>
        <w:ind w:firstLineChars="200" w:firstLine="480"/>
        <w:rPr>
          <w:sz w:val="24"/>
          <w:szCs w:val="24"/>
        </w:rPr>
      </w:pPr>
      <w:r>
        <w:rPr>
          <w:rFonts w:hint="eastAsia"/>
          <w:sz w:val="24"/>
          <w:szCs w:val="24"/>
        </w:rPr>
        <w:t>步骤</w:t>
      </w:r>
      <w:r>
        <w:rPr>
          <w:rFonts w:hint="eastAsia"/>
          <w:sz w:val="24"/>
          <w:szCs w:val="24"/>
        </w:rPr>
        <w:t>3.1</w:t>
      </w:r>
      <w:r w:rsidR="001B6CA4" w:rsidRPr="004E72DC">
        <w:rPr>
          <w:rFonts w:hint="eastAsia"/>
          <w:sz w:val="24"/>
          <w:szCs w:val="24"/>
        </w:rPr>
        <w:t>，</w:t>
      </w:r>
      <w:r w:rsidR="00983212" w:rsidRPr="00983212">
        <w:rPr>
          <w:rFonts w:hint="eastAsia"/>
          <w:sz w:val="24"/>
          <w:szCs w:val="24"/>
        </w:rPr>
        <w:t>个体行为</w:t>
      </w:r>
      <w:r w:rsidR="00983212" w:rsidRPr="00983212">
        <w:rPr>
          <w:sz w:val="24"/>
          <w:szCs w:val="24"/>
        </w:rPr>
        <w:t>1</w:t>
      </w:r>
      <w:r w:rsidR="00983212">
        <w:rPr>
          <w:rFonts w:hint="eastAsia"/>
          <w:sz w:val="24"/>
          <w:szCs w:val="24"/>
        </w:rPr>
        <w:t>。</w:t>
      </w:r>
      <w:r w:rsidR="001B6CA4" w:rsidRPr="001B6CA4">
        <w:rPr>
          <w:rFonts w:hint="eastAsia"/>
          <w:sz w:val="24"/>
          <w:szCs w:val="24"/>
        </w:rPr>
        <w:t>具有警觉性的</w:t>
      </w:r>
      <w:proofErr w:type="gramStart"/>
      <w:r w:rsidR="001B6CA4" w:rsidRPr="001B6CA4">
        <w:rPr>
          <w:rFonts w:hint="eastAsia"/>
          <w:sz w:val="24"/>
          <w:szCs w:val="24"/>
        </w:rPr>
        <w:t>个</w:t>
      </w:r>
      <w:proofErr w:type="gramEnd"/>
      <w:r w:rsidR="001B6CA4" w:rsidRPr="001B6CA4">
        <w:rPr>
          <w:rFonts w:hint="eastAsia"/>
          <w:sz w:val="24"/>
          <w:szCs w:val="24"/>
        </w:rPr>
        <w:t>体会和同样具有警觉性的邻居个体保持物理接触，同时断开与非警觉邻居个体的物理接触，而不具有警觉性的个体则会和所有的邻居个体保持接触。</w:t>
      </w:r>
    </w:p>
    <w:p w14:paraId="6863A996" w14:textId="0439DD94" w:rsidR="001B6CA4" w:rsidRPr="00E64BF8" w:rsidRDefault="001B6CA4" w:rsidP="00E23771">
      <w:pPr>
        <w:spacing w:line="360" w:lineRule="auto"/>
        <w:ind w:firstLineChars="200" w:firstLine="480"/>
        <w:rPr>
          <w:sz w:val="24"/>
          <w:szCs w:val="24"/>
        </w:rPr>
      </w:pPr>
      <w:r>
        <w:rPr>
          <w:rFonts w:hint="eastAsia"/>
          <w:sz w:val="24"/>
          <w:szCs w:val="24"/>
        </w:rPr>
        <w:t>步骤</w:t>
      </w:r>
      <w:r>
        <w:rPr>
          <w:rFonts w:hint="eastAsia"/>
          <w:sz w:val="24"/>
          <w:szCs w:val="24"/>
        </w:rPr>
        <w:t>3.2</w:t>
      </w:r>
      <w:r w:rsidRPr="004E72DC">
        <w:rPr>
          <w:rFonts w:hint="eastAsia"/>
          <w:sz w:val="24"/>
          <w:szCs w:val="24"/>
        </w:rPr>
        <w:t>，</w:t>
      </w:r>
      <w:r w:rsidRPr="00983212">
        <w:rPr>
          <w:rFonts w:hint="eastAsia"/>
          <w:sz w:val="24"/>
          <w:szCs w:val="24"/>
        </w:rPr>
        <w:t>个体行为</w:t>
      </w:r>
      <w:r>
        <w:rPr>
          <w:rFonts w:hint="eastAsia"/>
          <w:sz w:val="24"/>
          <w:szCs w:val="24"/>
        </w:rPr>
        <w:t>2</w:t>
      </w:r>
      <w:r>
        <w:rPr>
          <w:rFonts w:hint="eastAsia"/>
          <w:sz w:val="24"/>
          <w:szCs w:val="24"/>
        </w:rPr>
        <w:t>。</w:t>
      </w:r>
      <w:r w:rsidR="00E64BF8" w:rsidRPr="00E64BF8">
        <w:rPr>
          <w:rFonts w:hint="eastAsia"/>
          <w:sz w:val="24"/>
          <w:szCs w:val="24"/>
        </w:rPr>
        <w:t>具有警觉性的</w:t>
      </w:r>
      <w:proofErr w:type="gramStart"/>
      <w:r w:rsidR="00E64BF8" w:rsidRPr="00E64BF8">
        <w:rPr>
          <w:rFonts w:hint="eastAsia"/>
          <w:sz w:val="24"/>
          <w:szCs w:val="24"/>
        </w:rPr>
        <w:t>个</w:t>
      </w:r>
      <w:proofErr w:type="gramEnd"/>
      <w:r w:rsidR="00E64BF8" w:rsidRPr="00E64BF8">
        <w:rPr>
          <w:rFonts w:hint="eastAsia"/>
          <w:sz w:val="24"/>
          <w:szCs w:val="24"/>
        </w:rPr>
        <w:t>体会和不具备警觉性的邻居个体保持物理接触，</w:t>
      </w:r>
      <w:r w:rsidR="00E64BF8" w:rsidRPr="00E64BF8">
        <w:rPr>
          <w:rFonts w:hint="eastAsia"/>
          <w:sz w:val="24"/>
          <w:szCs w:val="24"/>
        </w:rPr>
        <w:lastRenderedPageBreak/>
        <w:t>而断开与非警觉邻居个体的物理接触，而不具有警觉性的个体则会和所有的邻居个体保持接触。</w:t>
      </w:r>
    </w:p>
    <w:p w14:paraId="36243B54" w14:textId="18604614" w:rsidR="00BB6F18" w:rsidRDefault="00252B7A" w:rsidP="00BB6F18">
      <w:pPr>
        <w:spacing w:line="360" w:lineRule="auto"/>
        <w:ind w:firstLineChars="200" w:firstLine="480"/>
        <w:rPr>
          <w:sz w:val="24"/>
        </w:rPr>
      </w:pPr>
      <w:r w:rsidRPr="004E72DC">
        <w:rPr>
          <w:rFonts w:hint="eastAsia"/>
          <w:sz w:val="24"/>
          <w:szCs w:val="24"/>
        </w:rPr>
        <w:t>步骤</w:t>
      </w:r>
      <w:r w:rsidRPr="004E72DC">
        <w:rPr>
          <w:rFonts w:hint="eastAsia"/>
          <w:sz w:val="24"/>
          <w:szCs w:val="24"/>
        </w:rPr>
        <w:t>4</w:t>
      </w:r>
      <w:r w:rsidRPr="004E72DC">
        <w:rPr>
          <w:rFonts w:hint="eastAsia"/>
          <w:sz w:val="24"/>
          <w:szCs w:val="24"/>
        </w:rPr>
        <w:t>，</w:t>
      </w:r>
      <w:r w:rsidR="00BB6F18">
        <w:rPr>
          <w:rFonts w:hint="eastAsia"/>
          <w:sz w:val="24"/>
        </w:rPr>
        <w:t>考虑</w:t>
      </w:r>
      <w:r w:rsidR="00D005B0" w:rsidRPr="00D005B0">
        <w:rPr>
          <w:rFonts w:hint="eastAsia"/>
          <w:sz w:val="24"/>
        </w:rPr>
        <w:t>个体警觉性的</w:t>
      </w:r>
      <w:r w:rsidR="00D005B0">
        <w:rPr>
          <w:sz w:val="24"/>
        </w:rPr>
        <w:t>SIS</w:t>
      </w:r>
      <w:r w:rsidR="003C684F">
        <w:rPr>
          <w:sz w:val="24"/>
        </w:rPr>
        <w:t>-UAU</w:t>
      </w:r>
      <w:r w:rsidR="00D005B0" w:rsidRPr="00D005B0">
        <w:rPr>
          <w:rFonts w:hint="eastAsia"/>
          <w:sz w:val="24"/>
        </w:rPr>
        <w:t>双层网络传播模型</w:t>
      </w:r>
      <w:r w:rsidR="00BB6F18" w:rsidRPr="00253D91">
        <w:rPr>
          <w:rFonts w:hint="eastAsia"/>
          <w:sz w:val="24"/>
        </w:rPr>
        <w:t>；</w:t>
      </w:r>
    </w:p>
    <w:p w14:paraId="3DCF7016" w14:textId="48063552" w:rsidR="001E0402" w:rsidRDefault="001E0402" w:rsidP="001E0402">
      <w:pPr>
        <w:pStyle w:val="p0"/>
        <w:spacing w:line="360" w:lineRule="auto"/>
        <w:ind w:firstLine="482"/>
        <w:textAlignment w:val="center"/>
        <w:rPr>
          <w:rFonts w:ascii="Times New Roman" w:hAnsi="宋体" w:cs="Times New Roman"/>
          <w:sz w:val="24"/>
          <w:szCs w:val="24"/>
        </w:rPr>
      </w:pPr>
      <w:r w:rsidRPr="00253D91">
        <w:rPr>
          <w:rFonts w:ascii="Times New Roman" w:hAnsi="Times New Roman" w:cs="Times New Roman" w:hint="eastAsia"/>
          <w:sz w:val="24"/>
          <w:szCs w:val="24"/>
        </w:rPr>
        <w:t>作为本发明</w:t>
      </w:r>
      <w:r w:rsidRPr="001E0402">
        <w:rPr>
          <w:rFonts w:hint="eastAsia"/>
          <w:sz w:val="24"/>
        </w:rPr>
        <w:t>基于个体警觉性的双层网络传播模型</w:t>
      </w:r>
      <w:r w:rsidRPr="00253D91">
        <w:rPr>
          <w:rFonts w:ascii="Times New Roman" w:hAnsi="Times New Roman" w:hint="eastAsia"/>
          <w:sz w:val="24"/>
        </w:rPr>
        <w:t>构建方法</w:t>
      </w:r>
      <w:r w:rsidRPr="00253D91">
        <w:rPr>
          <w:rFonts w:ascii="Times New Roman" w:hAnsi="Times New Roman" w:cs="Times New Roman"/>
          <w:sz w:val="24"/>
          <w:szCs w:val="24"/>
        </w:rPr>
        <w:t>，</w:t>
      </w:r>
      <w:r w:rsidRPr="00253D91">
        <w:rPr>
          <w:rFonts w:ascii="Times New Roman" w:hAnsi="Times New Roman" w:cs="Times New Roman" w:hint="eastAsia"/>
          <w:sz w:val="24"/>
          <w:szCs w:val="24"/>
        </w:rPr>
        <w:t>所述步骤</w:t>
      </w:r>
      <w:r>
        <w:rPr>
          <w:rFonts w:ascii="Times New Roman" w:hAnsi="Times New Roman" w:cs="Times New Roman" w:hint="eastAsia"/>
          <w:sz w:val="24"/>
          <w:szCs w:val="24"/>
        </w:rPr>
        <w:t>3</w:t>
      </w:r>
      <w:r>
        <w:rPr>
          <w:rFonts w:ascii="Times New Roman" w:hAnsi="Times New Roman" w:cs="Times New Roman" w:hint="eastAsia"/>
          <w:sz w:val="24"/>
          <w:szCs w:val="24"/>
        </w:rPr>
        <w:t>与</w:t>
      </w:r>
      <w:r w:rsidRPr="00253D91">
        <w:rPr>
          <w:rFonts w:ascii="Times New Roman" w:hAnsi="Times New Roman" w:cs="Times New Roman" w:hint="eastAsia"/>
          <w:sz w:val="24"/>
          <w:szCs w:val="24"/>
        </w:rPr>
        <w:t>步骤</w:t>
      </w:r>
      <w:r>
        <w:rPr>
          <w:rFonts w:ascii="Times New Roman" w:hAnsi="Times New Roman" w:cs="Times New Roman" w:hint="eastAsia"/>
          <w:sz w:val="24"/>
          <w:szCs w:val="24"/>
        </w:rPr>
        <w:t>4</w:t>
      </w:r>
      <w:r w:rsidRPr="00253D91">
        <w:rPr>
          <w:rFonts w:ascii="Times New Roman" w:hAnsi="Times New Roman" w:cs="Times New Roman" w:hint="eastAsia"/>
          <w:sz w:val="24"/>
          <w:szCs w:val="24"/>
        </w:rPr>
        <w:t>中</w:t>
      </w:r>
      <w:r>
        <w:rPr>
          <w:rFonts w:ascii="Times New Roman" w:hAnsi="Times New Roman" w:cs="Times New Roman" w:hint="eastAsia"/>
          <w:sz w:val="24"/>
          <w:szCs w:val="24"/>
        </w:rPr>
        <w:t>因素影响情况如附图</w:t>
      </w:r>
      <w:r>
        <w:rPr>
          <w:rFonts w:ascii="Times New Roman" w:hAnsi="Times New Roman" w:cs="Times New Roman" w:hint="eastAsia"/>
          <w:sz w:val="24"/>
          <w:szCs w:val="24"/>
        </w:rPr>
        <w:t>3</w:t>
      </w:r>
      <w:r w:rsidR="00463773">
        <w:rPr>
          <w:rFonts w:ascii="Times New Roman" w:hAnsi="Times New Roman" w:cs="Times New Roman" w:hint="eastAsia"/>
          <w:sz w:val="24"/>
          <w:szCs w:val="24"/>
        </w:rPr>
        <w:t>及图</w:t>
      </w:r>
      <w:r w:rsidR="00463773">
        <w:rPr>
          <w:rFonts w:ascii="Times New Roman" w:hAnsi="Times New Roman" w:cs="Times New Roman" w:hint="eastAsia"/>
          <w:sz w:val="24"/>
          <w:szCs w:val="24"/>
        </w:rPr>
        <w:t>4</w:t>
      </w:r>
      <w:r>
        <w:rPr>
          <w:rFonts w:ascii="Times New Roman" w:hAnsi="Times New Roman" w:cs="Times New Roman" w:hint="eastAsia"/>
          <w:sz w:val="24"/>
          <w:szCs w:val="24"/>
        </w:rPr>
        <w:t>所示</w:t>
      </w:r>
      <w:r w:rsidRPr="00253D91">
        <w:rPr>
          <w:rFonts w:ascii="Times New Roman" w:hAnsi="宋体" w:cs="Times New Roman" w:hint="eastAsia"/>
          <w:sz w:val="24"/>
          <w:szCs w:val="24"/>
        </w:rPr>
        <w:t>：</w:t>
      </w:r>
    </w:p>
    <w:p w14:paraId="6771EB18" w14:textId="09D1CF77" w:rsidR="00854C6B" w:rsidRPr="00253D91" w:rsidRDefault="00FD1559" w:rsidP="001E0402">
      <w:pPr>
        <w:pStyle w:val="p0"/>
        <w:spacing w:line="360" w:lineRule="auto"/>
        <w:ind w:firstLine="482"/>
        <w:textAlignment w:val="center"/>
        <w:rPr>
          <w:rFonts w:ascii="Times New Roman" w:hAnsi="Times New Roman"/>
          <w:sz w:val="24"/>
          <w:szCs w:val="24"/>
        </w:rPr>
      </w:pPr>
      <w:r>
        <w:rPr>
          <w:rFonts w:ascii="Times New Roman" w:hAnsi="Times New Roman" w:hint="eastAsia"/>
          <w:sz w:val="24"/>
          <w:szCs w:val="24"/>
        </w:rPr>
        <w:t>多层网络</w:t>
      </w:r>
      <w:proofErr w:type="gramStart"/>
      <w:r>
        <w:rPr>
          <w:rFonts w:ascii="Times New Roman" w:hAnsi="Times New Roman" w:hint="eastAsia"/>
          <w:sz w:val="24"/>
          <w:szCs w:val="24"/>
        </w:rPr>
        <w:t>中疾病</w:t>
      </w:r>
      <w:proofErr w:type="gramEnd"/>
      <w:r>
        <w:rPr>
          <w:rFonts w:ascii="Times New Roman" w:hAnsi="Times New Roman" w:hint="eastAsia"/>
          <w:sz w:val="24"/>
          <w:szCs w:val="24"/>
        </w:rPr>
        <w:t>与信息意识交互</w:t>
      </w:r>
      <w:r w:rsidR="00CF3846">
        <w:rPr>
          <w:rFonts w:ascii="Times New Roman" w:hAnsi="Times New Roman" w:hint="eastAsia"/>
          <w:sz w:val="24"/>
          <w:szCs w:val="24"/>
        </w:rPr>
        <w:t>动力学的研究，需要考虑</w:t>
      </w:r>
      <w:r w:rsidR="001A6E53">
        <w:rPr>
          <w:rFonts w:ascii="Times New Roman" w:hAnsi="Times New Roman" w:hint="eastAsia"/>
          <w:sz w:val="24"/>
          <w:szCs w:val="24"/>
        </w:rPr>
        <w:t>多层网络可能影响</w:t>
      </w:r>
      <w:r w:rsidR="004127B4">
        <w:rPr>
          <w:rFonts w:ascii="Times New Roman" w:hAnsi="Times New Roman" w:hint="eastAsia"/>
          <w:sz w:val="24"/>
          <w:szCs w:val="24"/>
        </w:rPr>
        <w:t>疾病传播的各个因素</w:t>
      </w:r>
      <w:r w:rsidR="00482D69">
        <w:rPr>
          <w:rFonts w:ascii="Times New Roman" w:hAnsi="Times New Roman" w:hint="eastAsia"/>
          <w:sz w:val="24"/>
          <w:szCs w:val="24"/>
        </w:rPr>
        <w:t>，在此基础上，更加全面的分析多层网络中</w:t>
      </w:r>
      <w:r w:rsidR="000D7033">
        <w:rPr>
          <w:rFonts w:ascii="Times New Roman" w:hAnsi="Times New Roman" w:hint="eastAsia"/>
          <w:sz w:val="24"/>
          <w:szCs w:val="24"/>
        </w:rPr>
        <w:t>的传播动力学</w:t>
      </w:r>
      <w:r w:rsidR="009232A3">
        <w:rPr>
          <w:rFonts w:ascii="Times New Roman" w:hAnsi="Times New Roman" w:hint="eastAsia"/>
          <w:sz w:val="24"/>
          <w:szCs w:val="24"/>
        </w:rPr>
        <w:t>，预测病毒传播规模，控制</w:t>
      </w:r>
      <w:r w:rsidR="00F72CB5">
        <w:rPr>
          <w:rFonts w:ascii="Times New Roman" w:hAnsi="Times New Roman" w:hint="eastAsia"/>
          <w:sz w:val="24"/>
          <w:szCs w:val="24"/>
        </w:rPr>
        <w:t>疾病的</w:t>
      </w:r>
      <w:r w:rsidR="004A7F7B">
        <w:rPr>
          <w:rFonts w:ascii="Times New Roman" w:hAnsi="Times New Roman" w:hint="eastAsia"/>
          <w:sz w:val="24"/>
          <w:szCs w:val="24"/>
        </w:rPr>
        <w:t>蔓延</w:t>
      </w:r>
      <w:r w:rsidR="00F72CB5">
        <w:rPr>
          <w:rFonts w:ascii="Times New Roman" w:hAnsi="Times New Roman" w:hint="eastAsia"/>
          <w:sz w:val="24"/>
          <w:szCs w:val="24"/>
        </w:rPr>
        <w:t>。</w:t>
      </w:r>
    </w:p>
    <w:p w14:paraId="3B535200" w14:textId="77777777" w:rsidR="00BA73AD" w:rsidRPr="004E72DC" w:rsidRDefault="00BA73AD" w:rsidP="00BA73AD">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本发明相比现有技术，具有以下</w:t>
      </w:r>
      <w:r w:rsidRPr="004E72DC">
        <w:rPr>
          <w:rFonts w:asciiTheme="minorEastAsia" w:eastAsiaTheme="minorEastAsia" w:hAnsiTheme="minorEastAsia"/>
          <w:sz w:val="24"/>
          <w:szCs w:val="24"/>
        </w:rPr>
        <w:t>有益效果：</w:t>
      </w:r>
    </w:p>
    <w:p w14:paraId="225201FC" w14:textId="49553D0D" w:rsidR="00273BA0" w:rsidRPr="00B523FA" w:rsidRDefault="00BA73AD" w:rsidP="00B523FA">
      <w:pPr>
        <w:spacing w:line="360" w:lineRule="auto"/>
        <w:ind w:firstLineChars="200" w:firstLine="480"/>
        <w:rPr>
          <w:rFonts w:asciiTheme="minorEastAsia" w:eastAsiaTheme="minorEastAsia" w:hAnsiTheme="minorEastAsia"/>
          <w:sz w:val="24"/>
          <w:szCs w:val="24"/>
        </w:rPr>
      </w:pPr>
      <w:r w:rsidRPr="004E72DC">
        <w:rPr>
          <w:rFonts w:hint="eastAsia"/>
          <w:sz w:val="24"/>
          <w:szCs w:val="24"/>
        </w:rPr>
        <w:t>本发明基于复杂网络</w:t>
      </w:r>
      <w:r w:rsidR="004A7F7B">
        <w:rPr>
          <w:rFonts w:hint="eastAsia"/>
          <w:sz w:val="24"/>
          <w:szCs w:val="24"/>
        </w:rPr>
        <w:t>中多层网络</w:t>
      </w:r>
      <w:r w:rsidR="001B14FA">
        <w:rPr>
          <w:rFonts w:hint="eastAsia"/>
          <w:sz w:val="24"/>
          <w:szCs w:val="24"/>
        </w:rPr>
        <w:t>的</w:t>
      </w:r>
      <w:r w:rsidR="00FB7152">
        <w:rPr>
          <w:rFonts w:hint="eastAsia"/>
          <w:sz w:val="24"/>
          <w:szCs w:val="24"/>
        </w:rPr>
        <w:t>信息扩散与疾病传播</w:t>
      </w:r>
      <w:r w:rsidRPr="004E72DC">
        <w:rPr>
          <w:rFonts w:hint="eastAsia"/>
          <w:sz w:val="24"/>
          <w:szCs w:val="24"/>
        </w:rPr>
        <w:t>理论，</w:t>
      </w:r>
      <w:r w:rsidR="00511C8F">
        <w:rPr>
          <w:rFonts w:hint="eastAsia"/>
          <w:sz w:val="24"/>
          <w:szCs w:val="24"/>
        </w:rPr>
        <w:t>引入了个体警觉性的概念</w:t>
      </w:r>
      <w:r w:rsidR="008042D3">
        <w:rPr>
          <w:rFonts w:hint="eastAsia"/>
          <w:sz w:val="24"/>
          <w:szCs w:val="24"/>
        </w:rPr>
        <w:t>，通过提出两种</w:t>
      </w:r>
      <w:r w:rsidR="004D1A5E">
        <w:rPr>
          <w:rFonts w:hint="eastAsia"/>
          <w:sz w:val="24"/>
          <w:szCs w:val="24"/>
        </w:rPr>
        <w:t>基于个体警觉性的</w:t>
      </w:r>
      <w:r w:rsidR="008B159A">
        <w:rPr>
          <w:rFonts w:hint="eastAsia"/>
          <w:sz w:val="24"/>
          <w:szCs w:val="24"/>
        </w:rPr>
        <w:t>接触</w:t>
      </w:r>
      <w:r w:rsidR="004D1A5E">
        <w:rPr>
          <w:rFonts w:hint="eastAsia"/>
          <w:sz w:val="24"/>
          <w:szCs w:val="24"/>
        </w:rPr>
        <w:t>行为</w:t>
      </w:r>
      <w:r w:rsidR="008B159A">
        <w:rPr>
          <w:rFonts w:hint="eastAsia"/>
          <w:sz w:val="24"/>
          <w:szCs w:val="24"/>
        </w:rPr>
        <w:t>模式，</w:t>
      </w:r>
      <w:r w:rsidR="00491839" w:rsidRPr="00253D91">
        <w:rPr>
          <w:rFonts w:hint="eastAsia"/>
          <w:bCs/>
          <w:sz w:val="24"/>
          <w:szCs w:val="24"/>
        </w:rPr>
        <w:t>拓扑出更加贴合实际情况</w:t>
      </w:r>
      <w:r w:rsidR="00491839">
        <w:rPr>
          <w:rFonts w:hint="eastAsia"/>
          <w:bCs/>
          <w:sz w:val="24"/>
          <w:szCs w:val="24"/>
        </w:rPr>
        <w:t>双层复杂网络传播</w:t>
      </w:r>
      <w:r w:rsidR="00491839" w:rsidRPr="00253D91">
        <w:rPr>
          <w:rFonts w:hint="eastAsia"/>
          <w:bCs/>
          <w:sz w:val="24"/>
          <w:szCs w:val="24"/>
        </w:rPr>
        <w:t>模型</w:t>
      </w:r>
      <w:r w:rsidRPr="004E72DC">
        <w:rPr>
          <w:rFonts w:hint="eastAsia"/>
          <w:sz w:val="24"/>
          <w:szCs w:val="24"/>
        </w:rPr>
        <w:t>，通过在</w:t>
      </w:r>
      <w:r w:rsidR="000806FD">
        <w:rPr>
          <w:rFonts w:hint="eastAsia"/>
          <w:sz w:val="24"/>
          <w:szCs w:val="24"/>
        </w:rPr>
        <w:t>BA-BA</w:t>
      </w:r>
      <w:r w:rsidR="000806FD">
        <w:rPr>
          <w:rFonts w:hint="eastAsia"/>
          <w:sz w:val="24"/>
          <w:szCs w:val="24"/>
        </w:rPr>
        <w:t>、</w:t>
      </w:r>
      <w:r w:rsidR="000806FD">
        <w:rPr>
          <w:rFonts w:hint="eastAsia"/>
          <w:sz w:val="24"/>
          <w:szCs w:val="24"/>
        </w:rPr>
        <w:t>WS-WS</w:t>
      </w:r>
      <w:r w:rsidRPr="004E72DC">
        <w:rPr>
          <w:rFonts w:hint="eastAsia"/>
          <w:sz w:val="24"/>
          <w:szCs w:val="24"/>
        </w:rPr>
        <w:t>和</w:t>
      </w:r>
      <w:r w:rsidR="000806FD">
        <w:rPr>
          <w:rFonts w:hint="eastAsia"/>
          <w:sz w:val="24"/>
          <w:szCs w:val="24"/>
        </w:rPr>
        <w:t>BA-WS</w:t>
      </w:r>
      <w:r w:rsidRPr="004E72DC">
        <w:rPr>
          <w:rFonts w:hint="eastAsia"/>
          <w:sz w:val="24"/>
          <w:szCs w:val="24"/>
        </w:rPr>
        <w:t>网络上的仿真并与</w:t>
      </w:r>
      <w:r w:rsidR="000806FD">
        <w:rPr>
          <w:rFonts w:hint="eastAsia"/>
          <w:sz w:val="24"/>
          <w:szCs w:val="24"/>
        </w:rPr>
        <w:t>不采用</w:t>
      </w:r>
      <w:r w:rsidR="00733752">
        <w:rPr>
          <w:rFonts w:hint="eastAsia"/>
          <w:sz w:val="24"/>
          <w:szCs w:val="24"/>
        </w:rPr>
        <w:t>节点警觉性行为</w:t>
      </w:r>
      <w:r w:rsidR="004200EF">
        <w:rPr>
          <w:rFonts w:hint="eastAsia"/>
          <w:sz w:val="24"/>
          <w:szCs w:val="24"/>
        </w:rPr>
        <w:t>策略的情况</w:t>
      </w:r>
      <w:r w:rsidRPr="004E72DC">
        <w:rPr>
          <w:rFonts w:hint="eastAsia"/>
          <w:sz w:val="24"/>
          <w:szCs w:val="24"/>
        </w:rPr>
        <w:t>对比，验证了本模型的有效性。</w:t>
      </w:r>
    </w:p>
    <w:p w14:paraId="1C61E05F"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附图说明</w:t>
      </w:r>
    </w:p>
    <w:p w14:paraId="71E96052" w14:textId="5EA2AFD6" w:rsidR="00602657" w:rsidRPr="004E72DC" w:rsidRDefault="00602657" w:rsidP="004E72DC">
      <w:pPr>
        <w:spacing w:line="360" w:lineRule="auto"/>
        <w:rPr>
          <w:sz w:val="24"/>
          <w:szCs w:val="24"/>
        </w:rPr>
      </w:pPr>
      <w:r w:rsidRPr="004E72DC">
        <w:rPr>
          <w:sz w:val="24"/>
          <w:szCs w:val="24"/>
        </w:rPr>
        <w:t>图</w:t>
      </w:r>
      <w:r w:rsidRPr="004E72DC">
        <w:rPr>
          <w:rFonts w:hint="eastAsia"/>
          <w:sz w:val="24"/>
          <w:szCs w:val="24"/>
        </w:rPr>
        <w:t>1</w:t>
      </w:r>
      <w:r w:rsidRPr="004E72DC">
        <w:rPr>
          <w:sz w:val="24"/>
          <w:szCs w:val="24"/>
        </w:rPr>
        <w:t>是本发明的</w:t>
      </w:r>
      <w:r w:rsidR="00DC03F1" w:rsidRPr="00DC03F1">
        <w:rPr>
          <w:rFonts w:hint="eastAsia"/>
          <w:sz w:val="24"/>
          <w:szCs w:val="24"/>
        </w:rPr>
        <w:t>技术路线图</w:t>
      </w:r>
      <w:r w:rsidRPr="004E72DC">
        <w:rPr>
          <w:rFonts w:hint="eastAsia"/>
          <w:sz w:val="24"/>
          <w:szCs w:val="24"/>
        </w:rPr>
        <w:t>。</w:t>
      </w:r>
    </w:p>
    <w:p w14:paraId="21211264" w14:textId="414F8D8C" w:rsidR="00B50788" w:rsidRPr="004E72DC" w:rsidRDefault="00602657" w:rsidP="004E72DC">
      <w:pPr>
        <w:spacing w:line="360" w:lineRule="auto"/>
        <w:rPr>
          <w:sz w:val="24"/>
          <w:szCs w:val="24"/>
        </w:rPr>
      </w:pPr>
      <w:r w:rsidRPr="004E72DC">
        <w:rPr>
          <w:sz w:val="24"/>
          <w:szCs w:val="24"/>
        </w:rPr>
        <w:t>图</w:t>
      </w:r>
      <w:r w:rsidRPr="004E72DC">
        <w:rPr>
          <w:rFonts w:hint="eastAsia"/>
          <w:sz w:val="24"/>
          <w:szCs w:val="24"/>
        </w:rPr>
        <w:t>2</w:t>
      </w:r>
      <w:r w:rsidR="00307A63">
        <w:rPr>
          <w:rFonts w:hAnsi="宋体" w:hint="eastAsia"/>
          <w:sz w:val="24"/>
          <w:szCs w:val="24"/>
        </w:rPr>
        <w:t>是模型中各个节点状态转移概率树</w:t>
      </w:r>
      <w:r w:rsidR="00B50788" w:rsidRPr="004E72DC">
        <w:rPr>
          <w:rFonts w:hint="eastAsia"/>
          <w:sz w:val="24"/>
          <w:szCs w:val="24"/>
        </w:rPr>
        <w:t>。</w:t>
      </w:r>
    </w:p>
    <w:p w14:paraId="37EDAFEB" w14:textId="024276FB" w:rsidR="00D97323" w:rsidRDefault="00D97323" w:rsidP="004E72DC">
      <w:pPr>
        <w:spacing w:line="360" w:lineRule="auto"/>
        <w:rPr>
          <w:rFonts w:hAnsi="宋体"/>
          <w:sz w:val="24"/>
          <w:szCs w:val="24"/>
        </w:rPr>
      </w:pPr>
      <w:r w:rsidRPr="00253D91">
        <w:rPr>
          <w:rFonts w:hAnsi="宋体"/>
          <w:sz w:val="24"/>
          <w:szCs w:val="24"/>
        </w:rPr>
        <w:t>图</w:t>
      </w:r>
      <w:r>
        <w:rPr>
          <w:rFonts w:hint="eastAsia"/>
          <w:sz w:val="24"/>
          <w:szCs w:val="24"/>
        </w:rPr>
        <w:t>3</w:t>
      </w:r>
      <w:r w:rsidRPr="00253D91">
        <w:rPr>
          <w:rFonts w:hint="eastAsia"/>
          <w:sz w:val="24"/>
          <w:szCs w:val="24"/>
        </w:rPr>
        <w:t>-a</w:t>
      </w:r>
      <w:r w:rsidRPr="00253D91">
        <w:rPr>
          <w:rFonts w:hint="eastAsia"/>
          <w:sz w:val="24"/>
          <w:szCs w:val="24"/>
        </w:rPr>
        <w:t>、图</w:t>
      </w:r>
      <w:r>
        <w:rPr>
          <w:rFonts w:hint="eastAsia"/>
          <w:sz w:val="24"/>
          <w:szCs w:val="24"/>
        </w:rPr>
        <w:t>3</w:t>
      </w:r>
      <w:r w:rsidRPr="00253D91">
        <w:rPr>
          <w:rFonts w:hint="eastAsia"/>
          <w:sz w:val="24"/>
          <w:szCs w:val="24"/>
        </w:rPr>
        <w:t>-b</w:t>
      </w:r>
      <w:r>
        <w:rPr>
          <w:rFonts w:hint="eastAsia"/>
          <w:sz w:val="24"/>
          <w:szCs w:val="24"/>
        </w:rPr>
        <w:t>、图</w:t>
      </w:r>
      <w:r>
        <w:rPr>
          <w:rFonts w:hint="eastAsia"/>
          <w:sz w:val="24"/>
          <w:szCs w:val="24"/>
        </w:rPr>
        <w:t>3-</w:t>
      </w:r>
      <w:r>
        <w:rPr>
          <w:sz w:val="24"/>
          <w:szCs w:val="24"/>
        </w:rPr>
        <w:t>c</w:t>
      </w:r>
      <w:r w:rsidRPr="00253D91">
        <w:rPr>
          <w:rFonts w:hint="eastAsia"/>
          <w:sz w:val="24"/>
          <w:szCs w:val="24"/>
        </w:rPr>
        <w:t>分别</w:t>
      </w:r>
      <w:r w:rsidRPr="00253D91">
        <w:rPr>
          <w:rFonts w:hAnsi="宋体" w:hint="eastAsia"/>
          <w:sz w:val="24"/>
          <w:szCs w:val="24"/>
        </w:rPr>
        <w:t>是</w:t>
      </w:r>
      <w:r w:rsidR="00B523FA">
        <w:rPr>
          <w:rFonts w:hAnsi="宋体" w:hint="eastAsia"/>
          <w:sz w:val="24"/>
          <w:szCs w:val="24"/>
        </w:rPr>
        <w:t>在采取个体行为</w:t>
      </w:r>
      <w:r w:rsidR="00B523FA">
        <w:rPr>
          <w:rFonts w:hAnsi="宋体" w:hint="eastAsia"/>
          <w:sz w:val="24"/>
          <w:szCs w:val="24"/>
        </w:rPr>
        <w:t>1</w:t>
      </w:r>
      <w:r w:rsidR="00B523FA">
        <w:rPr>
          <w:rFonts w:hAnsi="宋体" w:hint="eastAsia"/>
          <w:sz w:val="24"/>
          <w:szCs w:val="24"/>
        </w:rPr>
        <w:t>时</w:t>
      </w:r>
      <w:r>
        <w:rPr>
          <w:rFonts w:hAnsi="宋体" w:hint="eastAsia"/>
          <w:sz w:val="24"/>
          <w:szCs w:val="24"/>
        </w:rPr>
        <w:t>不同警觉性</w:t>
      </w:r>
      <w:r w:rsidR="00892B7A">
        <w:rPr>
          <w:rFonts w:hAnsi="宋体" w:hint="eastAsia"/>
          <w:sz w:val="24"/>
          <w:szCs w:val="24"/>
        </w:rPr>
        <w:t>产生</w:t>
      </w:r>
      <w:r w:rsidR="00B523FA">
        <w:rPr>
          <w:rFonts w:hAnsi="宋体" w:hint="eastAsia"/>
          <w:sz w:val="24"/>
          <w:szCs w:val="24"/>
        </w:rPr>
        <w:t>概率</w:t>
      </w:r>
      <w:r>
        <w:rPr>
          <w:rFonts w:hAnsi="宋体" w:hint="eastAsia"/>
          <w:sz w:val="24"/>
          <w:szCs w:val="24"/>
        </w:rPr>
        <w:t>对最终的感染规模的影响情况</w:t>
      </w:r>
      <w:r w:rsidR="00B523FA">
        <w:rPr>
          <w:rFonts w:hAnsi="宋体" w:hint="eastAsia"/>
          <w:sz w:val="24"/>
          <w:szCs w:val="24"/>
        </w:rPr>
        <w:t>。</w:t>
      </w:r>
    </w:p>
    <w:p w14:paraId="55661D65" w14:textId="7E337407" w:rsidR="00B523FA" w:rsidRDefault="00B523FA" w:rsidP="00B523FA">
      <w:pPr>
        <w:spacing w:line="360" w:lineRule="auto"/>
        <w:rPr>
          <w:rFonts w:hAnsi="宋体"/>
          <w:sz w:val="24"/>
          <w:szCs w:val="24"/>
        </w:rPr>
      </w:pPr>
      <w:r w:rsidRPr="00253D91">
        <w:rPr>
          <w:rFonts w:hAnsi="宋体"/>
          <w:sz w:val="24"/>
          <w:szCs w:val="24"/>
        </w:rPr>
        <w:t>图</w:t>
      </w:r>
      <w:r>
        <w:rPr>
          <w:rFonts w:hint="eastAsia"/>
          <w:sz w:val="24"/>
          <w:szCs w:val="24"/>
        </w:rPr>
        <w:t>4</w:t>
      </w:r>
      <w:r w:rsidRPr="00253D91">
        <w:rPr>
          <w:rFonts w:hint="eastAsia"/>
          <w:sz w:val="24"/>
          <w:szCs w:val="24"/>
        </w:rPr>
        <w:t>-a</w:t>
      </w:r>
      <w:r w:rsidRPr="00253D91">
        <w:rPr>
          <w:rFonts w:hint="eastAsia"/>
          <w:sz w:val="24"/>
          <w:szCs w:val="24"/>
        </w:rPr>
        <w:t>、图</w:t>
      </w:r>
      <w:r>
        <w:rPr>
          <w:rFonts w:hint="eastAsia"/>
          <w:sz w:val="24"/>
          <w:szCs w:val="24"/>
        </w:rPr>
        <w:t>4</w:t>
      </w:r>
      <w:r w:rsidRPr="00253D91">
        <w:rPr>
          <w:rFonts w:hint="eastAsia"/>
          <w:sz w:val="24"/>
          <w:szCs w:val="24"/>
        </w:rPr>
        <w:t>-b</w:t>
      </w:r>
      <w:r>
        <w:rPr>
          <w:rFonts w:hint="eastAsia"/>
          <w:sz w:val="24"/>
          <w:szCs w:val="24"/>
        </w:rPr>
        <w:t>、图</w:t>
      </w:r>
      <w:r>
        <w:rPr>
          <w:rFonts w:hint="eastAsia"/>
          <w:sz w:val="24"/>
          <w:szCs w:val="24"/>
        </w:rPr>
        <w:t>4-</w:t>
      </w:r>
      <w:r>
        <w:rPr>
          <w:sz w:val="24"/>
          <w:szCs w:val="24"/>
        </w:rPr>
        <w:t>c</w:t>
      </w:r>
      <w:r w:rsidRPr="00253D91">
        <w:rPr>
          <w:rFonts w:hint="eastAsia"/>
          <w:sz w:val="24"/>
          <w:szCs w:val="24"/>
        </w:rPr>
        <w:t>分别</w:t>
      </w:r>
      <w:r w:rsidRPr="00253D91">
        <w:rPr>
          <w:rFonts w:hAnsi="宋体" w:hint="eastAsia"/>
          <w:sz w:val="24"/>
          <w:szCs w:val="24"/>
        </w:rPr>
        <w:t>是</w:t>
      </w:r>
      <w:r>
        <w:rPr>
          <w:rFonts w:hAnsi="宋体" w:hint="eastAsia"/>
          <w:sz w:val="24"/>
          <w:szCs w:val="24"/>
        </w:rPr>
        <w:t>在采取个体行为</w:t>
      </w:r>
      <w:r>
        <w:rPr>
          <w:rFonts w:hAnsi="宋体" w:hint="eastAsia"/>
          <w:sz w:val="24"/>
          <w:szCs w:val="24"/>
        </w:rPr>
        <w:t>2</w:t>
      </w:r>
      <w:r>
        <w:rPr>
          <w:rFonts w:hAnsi="宋体" w:hint="eastAsia"/>
          <w:sz w:val="24"/>
          <w:szCs w:val="24"/>
        </w:rPr>
        <w:t>时不同警觉性产生概率对最终的感染规模的影响情况。</w:t>
      </w:r>
    </w:p>
    <w:p w14:paraId="46B28F31"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具体实施方式</w:t>
      </w:r>
    </w:p>
    <w:p w14:paraId="4B2C1295" w14:textId="77777777" w:rsidR="00523881" w:rsidRPr="004E72DC" w:rsidRDefault="00523881" w:rsidP="004E72DC">
      <w:pPr>
        <w:spacing w:line="360" w:lineRule="auto"/>
        <w:ind w:firstLineChars="200" w:firstLine="480"/>
        <w:rPr>
          <w:rFonts w:asciiTheme="minorEastAsia" w:eastAsiaTheme="minorEastAsia" w:hAnsiTheme="minorEastAsia"/>
          <w:color w:val="000000"/>
          <w:sz w:val="24"/>
          <w:szCs w:val="24"/>
        </w:rPr>
      </w:pPr>
      <w:r w:rsidRPr="004E72DC">
        <w:rPr>
          <w:rFonts w:asciiTheme="minorEastAsia" w:eastAsiaTheme="minorEastAsia" w:hAnsiTheme="minorEastAsia"/>
          <w:sz w:val="24"/>
          <w:szCs w:val="24"/>
        </w:rPr>
        <w:t>下面结合附图和具体实施例，进一步阐明本发明，应理解这些实例仅用于说明本发明而不用于限制本发明的范围，在阅读了本发明之后，本领域技术人员对本发明的各种等价形式的修改均落于本申请所附权利要求所限定的范围</w:t>
      </w:r>
      <w:r w:rsidRPr="004E72DC">
        <w:rPr>
          <w:rFonts w:asciiTheme="minorEastAsia" w:eastAsiaTheme="minorEastAsia" w:hAnsiTheme="minorEastAsia"/>
          <w:color w:val="000000"/>
          <w:sz w:val="24"/>
          <w:szCs w:val="24"/>
        </w:rPr>
        <w:t>。</w:t>
      </w:r>
    </w:p>
    <w:p w14:paraId="1CE3B8D1" w14:textId="7DB2E82C" w:rsidR="00B23D64" w:rsidRPr="00B51982" w:rsidRDefault="00B23D64" w:rsidP="00B23D64">
      <w:pPr>
        <w:tabs>
          <w:tab w:val="left" w:pos="1260"/>
        </w:tabs>
        <w:spacing w:line="360" w:lineRule="auto"/>
        <w:ind w:firstLineChars="200" w:firstLine="480"/>
        <w:rPr>
          <w:sz w:val="24"/>
          <w:szCs w:val="24"/>
        </w:rPr>
      </w:pPr>
      <w:r w:rsidRPr="00253D91">
        <w:rPr>
          <w:rFonts w:hAnsi="宋体" w:hint="eastAsia"/>
          <w:sz w:val="24"/>
          <w:szCs w:val="24"/>
        </w:rPr>
        <w:t>如图</w:t>
      </w:r>
      <w:r w:rsidRPr="00253D91">
        <w:rPr>
          <w:rFonts w:hint="eastAsia"/>
          <w:sz w:val="24"/>
          <w:szCs w:val="24"/>
        </w:rPr>
        <w:t>1</w:t>
      </w:r>
      <w:r w:rsidRPr="00253D91">
        <w:rPr>
          <w:rFonts w:hAnsi="宋体" w:hint="eastAsia"/>
          <w:sz w:val="24"/>
          <w:szCs w:val="24"/>
        </w:rPr>
        <w:t>所示，</w:t>
      </w:r>
      <w:r w:rsidR="004B6031" w:rsidRPr="00C146C9">
        <w:rPr>
          <w:rFonts w:asciiTheme="minorEastAsia" w:eastAsiaTheme="minorEastAsia" w:hAnsiTheme="minorEastAsia" w:hint="eastAsia"/>
          <w:sz w:val="24"/>
          <w:szCs w:val="24"/>
        </w:rPr>
        <w:t>考虑个体警觉</w:t>
      </w:r>
      <w:r w:rsidR="00807062">
        <w:rPr>
          <w:rFonts w:asciiTheme="minorEastAsia" w:eastAsiaTheme="minorEastAsia" w:hAnsiTheme="minorEastAsia" w:hint="eastAsia"/>
          <w:sz w:val="24"/>
          <w:szCs w:val="24"/>
        </w:rPr>
        <w:t>性</w:t>
      </w:r>
      <w:r w:rsidR="004B6031" w:rsidRPr="00C146C9">
        <w:rPr>
          <w:rFonts w:asciiTheme="minorEastAsia" w:eastAsiaTheme="minorEastAsia" w:hAnsiTheme="minorEastAsia" w:hint="eastAsia"/>
          <w:sz w:val="24"/>
          <w:szCs w:val="24"/>
        </w:rPr>
        <w:t>的双层网络病毒传播模型</w:t>
      </w:r>
      <w:r w:rsidRPr="00253D91">
        <w:rPr>
          <w:rFonts w:hint="eastAsia"/>
          <w:sz w:val="24"/>
        </w:rPr>
        <w:t>构建，</w:t>
      </w:r>
      <w:r w:rsidRPr="00253D91">
        <w:rPr>
          <w:rFonts w:hAnsi="宋体" w:hint="eastAsia"/>
          <w:sz w:val="24"/>
          <w:szCs w:val="24"/>
        </w:rPr>
        <w:t>包括以下步骤：</w:t>
      </w:r>
    </w:p>
    <w:p w14:paraId="08CA5854" w14:textId="772EFE2E" w:rsidR="009D7E9E" w:rsidRPr="006E62D6" w:rsidRDefault="00602657" w:rsidP="009D7E9E">
      <w:pPr>
        <w:pStyle w:val="p0"/>
        <w:spacing w:line="360" w:lineRule="auto"/>
        <w:ind w:firstLine="482"/>
        <w:textAlignment w:val="center"/>
        <w:rPr>
          <w:rFonts w:ascii="宋体" w:hAnsi="宋体"/>
          <w:sz w:val="24"/>
          <w:szCs w:val="24"/>
        </w:rPr>
      </w:pPr>
      <w:r w:rsidRPr="004E72DC">
        <w:rPr>
          <w:sz w:val="24"/>
          <w:szCs w:val="24"/>
        </w:rPr>
        <w:t>步骤</w:t>
      </w:r>
      <w:r w:rsidRPr="004E72DC">
        <w:rPr>
          <w:sz w:val="24"/>
          <w:szCs w:val="24"/>
        </w:rPr>
        <w:t>1</w:t>
      </w:r>
      <w:r w:rsidRPr="004E72DC">
        <w:rPr>
          <w:rFonts w:hint="eastAsia"/>
          <w:sz w:val="24"/>
          <w:szCs w:val="24"/>
        </w:rPr>
        <w:t>，</w:t>
      </w:r>
      <w:r w:rsidR="009D7E9E" w:rsidRPr="006E62D6">
        <w:rPr>
          <w:rFonts w:ascii="宋体" w:hAnsi="宋体" w:hint="eastAsia"/>
          <w:sz w:val="24"/>
          <w:szCs w:val="24"/>
        </w:rPr>
        <w:t>构建基础的信息</w:t>
      </w:r>
      <w:r w:rsidR="009D7E9E">
        <w:rPr>
          <w:rFonts w:ascii="宋体" w:hAnsi="宋体" w:hint="eastAsia"/>
          <w:sz w:val="24"/>
          <w:szCs w:val="24"/>
        </w:rPr>
        <w:t>扩散</w:t>
      </w:r>
      <w:r w:rsidR="009D7E9E" w:rsidRPr="006E62D6">
        <w:rPr>
          <w:rFonts w:ascii="宋体" w:hAnsi="宋体" w:hint="eastAsia"/>
          <w:sz w:val="24"/>
          <w:szCs w:val="24"/>
        </w:rPr>
        <w:t>与</w:t>
      </w:r>
      <w:r w:rsidR="00CA7F80">
        <w:rPr>
          <w:rFonts w:ascii="宋体" w:hAnsi="宋体" w:hint="eastAsia"/>
          <w:sz w:val="24"/>
          <w:szCs w:val="24"/>
        </w:rPr>
        <w:t>疾病</w:t>
      </w:r>
      <w:r w:rsidR="009D7E9E" w:rsidRPr="006E62D6">
        <w:rPr>
          <w:rFonts w:ascii="宋体" w:hAnsi="宋体" w:hint="eastAsia"/>
          <w:sz w:val="24"/>
          <w:szCs w:val="24"/>
        </w:rPr>
        <w:t>传播的双层网络模型，一层是演化</w:t>
      </w:r>
      <w:r w:rsidR="00807062">
        <w:rPr>
          <w:rFonts w:ascii="宋体" w:hAnsi="宋体" w:hint="eastAsia"/>
          <w:sz w:val="24"/>
          <w:szCs w:val="24"/>
        </w:rPr>
        <w:t>疾病</w:t>
      </w:r>
      <w:r w:rsidR="009D7E9E" w:rsidRPr="006E62D6">
        <w:rPr>
          <w:rFonts w:ascii="宋体" w:hAnsi="宋体" w:hint="eastAsia"/>
          <w:sz w:val="24"/>
          <w:szCs w:val="24"/>
        </w:rPr>
        <w:t>传播过程的</w:t>
      </w:r>
      <w:r w:rsidR="009D7E9E">
        <w:rPr>
          <w:rFonts w:ascii="宋体" w:hAnsi="宋体" w:hint="eastAsia"/>
          <w:sz w:val="24"/>
          <w:szCs w:val="24"/>
        </w:rPr>
        <w:t>物理</w:t>
      </w:r>
      <w:r w:rsidR="009D7E9E" w:rsidRPr="006E62D6">
        <w:rPr>
          <w:rFonts w:ascii="宋体" w:hAnsi="宋体" w:hint="eastAsia"/>
          <w:sz w:val="24"/>
          <w:szCs w:val="24"/>
        </w:rPr>
        <w:t>接触网络，一层是描述“</w:t>
      </w:r>
      <w:r w:rsidR="00CA7F80">
        <w:rPr>
          <w:rFonts w:ascii="宋体" w:hAnsi="宋体" w:hint="eastAsia"/>
          <w:sz w:val="24"/>
          <w:szCs w:val="24"/>
        </w:rPr>
        <w:t>疾病</w:t>
      </w:r>
      <w:r w:rsidR="009D7E9E" w:rsidRPr="006E62D6">
        <w:rPr>
          <w:rFonts w:ascii="宋体" w:hAnsi="宋体" w:hint="eastAsia"/>
          <w:sz w:val="24"/>
          <w:szCs w:val="24"/>
        </w:rPr>
        <w:t>存在”信息传播的</w:t>
      </w:r>
      <w:r w:rsidR="009D7E9E">
        <w:rPr>
          <w:rFonts w:ascii="宋体" w:hAnsi="宋体" w:hint="eastAsia"/>
          <w:sz w:val="24"/>
          <w:szCs w:val="24"/>
        </w:rPr>
        <w:t>通信</w:t>
      </w:r>
      <w:r w:rsidR="009D7E9E" w:rsidRPr="006E62D6">
        <w:rPr>
          <w:rFonts w:ascii="宋体" w:hAnsi="宋体" w:hint="eastAsia"/>
          <w:sz w:val="24"/>
          <w:szCs w:val="24"/>
        </w:rPr>
        <w:t>网络，其中两层复杂网络的节点表示同一个个体。</w:t>
      </w:r>
    </w:p>
    <w:p w14:paraId="18589FC2" w14:textId="49B3BF3F" w:rsidR="008E3761" w:rsidRDefault="00602657" w:rsidP="004E72DC">
      <w:pPr>
        <w:spacing w:line="360" w:lineRule="auto"/>
        <w:ind w:firstLineChars="200" w:firstLine="480"/>
        <w:rPr>
          <w:sz w:val="24"/>
          <w:szCs w:val="24"/>
        </w:rPr>
      </w:pPr>
      <w:r w:rsidRPr="004E72DC">
        <w:rPr>
          <w:sz w:val="24"/>
          <w:szCs w:val="24"/>
        </w:rPr>
        <w:t>步骤</w:t>
      </w:r>
      <w:r w:rsidRPr="004E72DC">
        <w:rPr>
          <w:rFonts w:hint="eastAsia"/>
          <w:sz w:val="24"/>
          <w:szCs w:val="24"/>
        </w:rPr>
        <w:t>2</w:t>
      </w:r>
      <w:r w:rsidRPr="004E72DC">
        <w:rPr>
          <w:rFonts w:hint="eastAsia"/>
          <w:sz w:val="24"/>
          <w:szCs w:val="24"/>
        </w:rPr>
        <w:t>，</w:t>
      </w:r>
      <w:r w:rsidR="0085558E">
        <w:rPr>
          <w:rFonts w:hint="eastAsia"/>
          <w:sz w:val="24"/>
          <w:szCs w:val="24"/>
        </w:rPr>
        <w:t>在引入个体警觉性后</w:t>
      </w:r>
      <w:r w:rsidR="003162CB">
        <w:rPr>
          <w:rFonts w:hint="eastAsia"/>
          <w:sz w:val="24"/>
          <w:szCs w:val="24"/>
        </w:rPr>
        <w:t>，</w:t>
      </w:r>
      <w:r w:rsidR="003E2A8E">
        <w:rPr>
          <w:rFonts w:hint="eastAsia"/>
          <w:sz w:val="24"/>
          <w:szCs w:val="24"/>
        </w:rPr>
        <w:t>双层网络信息扩散与疾病传播模型的微观马尔可夫过程</w:t>
      </w:r>
      <w:r w:rsidR="000C7A55">
        <w:rPr>
          <w:rFonts w:hint="eastAsia"/>
          <w:sz w:val="24"/>
          <w:szCs w:val="24"/>
        </w:rPr>
        <w:t>的方程如下</w:t>
      </w:r>
      <w:r w:rsidR="008E3761" w:rsidRPr="004E72DC">
        <w:rPr>
          <w:rFonts w:hint="eastAsia"/>
          <w:sz w:val="24"/>
          <w:szCs w:val="24"/>
        </w:rPr>
        <w:t>。</w:t>
      </w:r>
    </w:p>
    <w:p w14:paraId="0FBCBAB1" w14:textId="2C2C0EDB" w:rsidR="00564AF9" w:rsidRPr="00CE4801" w:rsidRDefault="00126B3F" w:rsidP="00CE4801">
      <w:pPr>
        <w:spacing w:line="360" w:lineRule="auto"/>
        <w:ind w:firstLineChars="200" w:firstLine="420"/>
        <w:rPr>
          <w:noProof/>
        </w:rPr>
      </w:pPr>
      <m:oMathPara>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AR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ASR</m:t>
              </m:r>
              <m:ctrlPr>
                <w:rPr>
                  <w:rFonts w:ascii="Cambria Math" w:hAnsi="Cambria Math"/>
                  <w:i/>
                  <w:noProof/>
                </w:rPr>
              </m:ctrlPr>
            </m:sup>
          </m:sSubSup>
          <m:r>
            <w:rPr>
              <w:rFonts w:ascii="Cambria Math"/>
              <w:noProof/>
            </w:rPr>
            <m:t>(t)[b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UV</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ASR</m:t>
              </m:r>
              <m:ctrlPr>
                <w:rPr>
                  <w:rFonts w:ascii="Cambria Math" w:hAnsi="Cambria Math"/>
                  <w:i/>
                  <w:noProof/>
                </w:rPr>
              </m:ctrlP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ASV</m:t>
              </m:r>
              <m:ctrlPr>
                <w:rPr>
                  <w:rFonts w:ascii="Cambria Math" w:hAnsi="Cambria Math"/>
                  <w:i/>
                  <w:noProof/>
                </w:rPr>
              </m:ctrlPr>
            </m:sup>
          </m:sSubSup>
          <m:r>
            <w:rPr>
              <w:rFonts w:ascii="Cambria Math"/>
              <w:noProof/>
            </w:rPr>
            <m:t>(t)[κ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UV</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oMath>
      </m:oMathPara>
    </w:p>
    <w:p w14:paraId="290EFA22" w14:textId="5CCF8DC6" w:rsidR="00564AF9" w:rsidRPr="0058562F" w:rsidRDefault="000A7E3D" w:rsidP="00CA7F80">
      <w:pPr>
        <w:spacing w:line="360" w:lineRule="auto"/>
        <w:ind w:firstLineChars="200" w:firstLine="480"/>
        <w:rPr>
          <w:sz w:val="24"/>
          <w:szCs w:val="24"/>
        </w:rPr>
      </w:pPr>
      <w:r w:rsidRPr="00F45FED">
        <w:rPr>
          <w:rFonts w:hint="eastAsia"/>
          <w:sz w:val="24"/>
          <w:szCs w:val="24"/>
        </w:rPr>
        <w:t>其中</w:t>
      </w:r>
      <w:r w:rsidR="007D76BF" w:rsidRPr="00F45FED">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F45FED" w:rsidRPr="009E4CBD">
        <w:rPr>
          <w:rFonts w:hint="eastAsia"/>
          <w:sz w:val="24"/>
          <w:szCs w:val="24"/>
        </w:rPr>
        <w:t>分别为</w:t>
      </w:r>
      <w:r w:rsidR="008F00E3">
        <w:rPr>
          <w:rFonts w:hint="eastAsia"/>
          <w:sz w:val="24"/>
          <w:szCs w:val="24"/>
        </w:rPr>
        <w:t>t</w:t>
      </w:r>
      <w:r w:rsidR="008F00E3">
        <w:rPr>
          <w:rFonts w:hint="eastAsia"/>
          <w:sz w:val="24"/>
          <w:szCs w:val="24"/>
        </w:rPr>
        <w:t>时刻</w:t>
      </w:r>
      <w:r w:rsidR="00B661AB">
        <w:rPr>
          <w:rFonts w:hint="eastAsia"/>
          <w:sz w:val="24"/>
          <w:szCs w:val="24"/>
        </w:rPr>
        <w:t>节点</w:t>
      </w:r>
      <m:oMath>
        <m:r>
          <w:rPr>
            <w:rFonts w:ascii="Cambria Math"/>
            <w:sz w:val="24"/>
            <w:szCs w:val="24"/>
          </w:rPr>
          <m:t>i</m:t>
        </m:r>
      </m:oMath>
      <w:r w:rsidR="00B661AB">
        <w:rPr>
          <w:rFonts w:hint="eastAsia"/>
          <w:sz w:val="24"/>
          <w:szCs w:val="24"/>
        </w:rPr>
        <w:t>处于</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904B8F">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904B8F">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5F2E60">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B661AB" w:rsidRPr="0058562F">
        <w:rPr>
          <w:rFonts w:hint="eastAsia"/>
          <w:sz w:val="24"/>
          <w:szCs w:val="24"/>
        </w:rPr>
        <w:t>以及</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B661AB" w:rsidRPr="0058562F">
        <w:rPr>
          <w:rFonts w:hint="eastAsia"/>
          <w:sz w:val="24"/>
          <w:szCs w:val="24"/>
        </w:rPr>
        <w:t>状态下的</w:t>
      </w:r>
      <w:r w:rsidR="00B67E81">
        <w:rPr>
          <w:rFonts w:hint="eastAsia"/>
          <w:sz w:val="24"/>
          <w:szCs w:val="24"/>
        </w:rPr>
        <w:t>概率</w:t>
      </w:r>
      <w:r w:rsidR="00E46EBA" w:rsidRPr="0058562F">
        <w:rPr>
          <w:rFonts w:hint="eastAsia"/>
          <w:sz w:val="24"/>
          <w:szCs w:val="24"/>
        </w:rPr>
        <w:t>，并且满足归一化条件：</w:t>
      </w:r>
    </w:p>
    <w:p w14:paraId="2480F3DC" w14:textId="1037BDC8" w:rsidR="00E46EBA" w:rsidRPr="005F2E60" w:rsidRDefault="00126B3F" w:rsidP="00962C3A">
      <w:pPr>
        <w:spacing w:line="360" w:lineRule="auto"/>
        <w:ind w:firstLineChars="200" w:firstLine="480"/>
        <w:rPr>
          <w:sz w:val="24"/>
          <w:szCs w:val="24"/>
        </w:rPr>
      </w:pPr>
      <m:oMathPara>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1</m:t>
          </m:r>
        </m:oMath>
      </m:oMathPara>
    </w:p>
    <w:p w14:paraId="4F95E7D3" w14:textId="759AB25D" w:rsidR="00494511" w:rsidRPr="00C1047A" w:rsidRDefault="008D7E15" w:rsidP="00CA7F80">
      <w:pPr>
        <w:ind w:firstLineChars="200" w:firstLine="480"/>
        <w:jc w:val="left"/>
        <w:rPr>
          <w:sz w:val="24"/>
          <w:szCs w:val="24"/>
        </w:rPr>
      </w:pPr>
      <w:r w:rsidRPr="00C1047A">
        <w:rPr>
          <w:rFonts w:hint="eastAsia"/>
          <w:sz w:val="24"/>
          <w:szCs w:val="24"/>
        </w:rPr>
        <w:t>在上面的方程中，</w:t>
      </w:r>
      <w:r w:rsidR="008627CB" w:rsidRPr="00C1047A">
        <w:rPr>
          <w:rFonts w:hint="eastAsia"/>
          <w:sz w:val="24"/>
          <w:szCs w:val="24"/>
        </w:rPr>
        <w:t>我们</w:t>
      </w:r>
      <w:r w:rsidR="00962C3A" w:rsidRPr="00C1047A">
        <w:rPr>
          <w:rFonts w:hint="eastAsia"/>
          <w:sz w:val="24"/>
          <w:szCs w:val="24"/>
        </w:rPr>
        <w:t>用</w:t>
      </w:r>
      <m:oMath>
        <m:sSub>
          <m:sSubPr>
            <m:ctrlPr>
              <w:rPr>
                <w:rFonts w:ascii="Cambria Math" w:hAnsi="Cambria Math"/>
                <w:sz w:val="24"/>
                <w:szCs w:val="24"/>
              </w:rPr>
            </m:ctrlPr>
          </m:sSubPr>
          <m:e>
            <m:r>
              <w:rPr>
                <w:rFonts w:ascii="Cambria Math"/>
                <w:sz w:val="24"/>
                <w:szCs w:val="24"/>
              </w:rPr>
              <m:t>c</m:t>
            </m:r>
          </m:e>
          <m:sub>
            <m:r>
              <w:rPr>
                <w:rFonts w:ascii="Cambria Math"/>
                <w:sz w:val="24"/>
                <w:szCs w:val="24"/>
              </w:rPr>
              <m:t>ij</m:t>
            </m:r>
          </m:sub>
        </m:sSub>
      </m:oMath>
      <w:r w:rsidR="005F2E60">
        <w:rPr>
          <w:rFonts w:hint="eastAsia"/>
          <w:sz w:val="24"/>
          <w:szCs w:val="24"/>
        </w:rPr>
        <w:t>和</w:t>
      </w:r>
      <m:oMath>
        <m:sSub>
          <m:sSubPr>
            <m:ctrlPr>
              <w:rPr>
                <w:rFonts w:ascii="Cambria Math" w:hAnsi="Cambria Math"/>
                <w:sz w:val="24"/>
                <w:szCs w:val="24"/>
              </w:rPr>
            </m:ctrlPr>
          </m:sSubPr>
          <m:e>
            <m:r>
              <w:rPr>
                <w:rFonts w:ascii="Cambria Math"/>
                <w:sz w:val="24"/>
                <w:szCs w:val="24"/>
              </w:rPr>
              <m:t>v</m:t>
            </m:r>
          </m:e>
          <m:sub>
            <m:r>
              <w:rPr>
                <w:rFonts w:ascii="Cambria Math"/>
                <w:sz w:val="24"/>
                <w:szCs w:val="24"/>
              </w:rPr>
              <m:t>ij</m:t>
            </m:r>
          </m:sub>
        </m:sSub>
      </m:oMath>
      <w:r w:rsidR="00494511" w:rsidRPr="00C1047A">
        <w:rPr>
          <w:rFonts w:hint="eastAsia"/>
          <w:sz w:val="24"/>
          <w:szCs w:val="24"/>
        </w:rPr>
        <w:t>表示接触</w:t>
      </w:r>
      <w:r w:rsidR="009D58DB">
        <w:rPr>
          <w:rFonts w:hint="eastAsia"/>
          <w:sz w:val="24"/>
          <w:szCs w:val="24"/>
        </w:rPr>
        <w:t>网络</w:t>
      </w:r>
      <w:r w:rsidR="00494511" w:rsidRPr="00C1047A">
        <w:rPr>
          <w:rFonts w:hint="eastAsia"/>
          <w:sz w:val="24"/>
          <w:szCs w:val="24"/>
        </w:rPr>
        <w:t>和信息</w:t>
      </w:r>
      <w:r w:rsidR="009D58DB">
        <w:rPr>
          <w:rFonts w:hint="eastAsia"/>
          <w:sz w:val="24"/>
          <w:szCs w:val="24"/>
        </w:rPr>
        <w:t>网络</w:t>
      </w:r>
      <w:r w:rsidR="00494511" w:rsidRPr="00C1047A">
        <w:rPr>
          <w:rFonts w:hint="eastAsia"/>
          <w:sz w:val="24"/>
          <w:szCs w:val="24"/>
        </w:rPr>
        <w:t>的邻接矩阵元素。定义个体</w:t>
      </w:r>
      <m:oMath>
        <m:r>
          <w:rPr>
            <w:rFonts w:ascii="Cambria Math"/>
            <w:sz w:val="24"/>
            <w:szCs w:val="24"/>
          </w:rPr>
          <m:t>i</m:t>
        </m:r>
      </m:oMath>
      <w:r w:rsidR="00494511" w:rsidRPr="00C1047A">
        <w:rPr>
          <w:rFonts w:hint="eastAsia"/>
          <w:sz w:val="24"/>
          <w:szCs w:val="24"/>
        </w:rPr>
        <w:t>不被任何邻居传播为知觉个体的概率为</w:t>
      </w:r>
      <m:oMath>
        <m:sSub>
          <m:sSubPr>
            <m:ctrlPr>
              <w:rPr>
                <w:rFonts w:ascii="Cambria Math" w:hAnsi="Cambria Math"/>
                <w:sz w:val="24"/>
                <w:szCs w:val="24"/>
              </w:rPr>
            </m:ctrlPr>
          </m:sSubPr>
          <m:e>
            <m:r>
              <w:rPr>
                <w:rFonts w:ascii="Cambria Math"/>
                <w:sz w:val="24"/>
                <w:szCs w:val="24"/>
              </w:rPr>
              <m:t>r</m:t>
            </m:r>
          </m:e>
          <m:sub>
            <m:r>
              <w:rPr>
                <w:rFonts w:ascii="Cambria Math"/>
                <w:sz w:val="24"/>
                <w:szCs w:val="24"/>
              </w:rPr>
              <m:t>i</m:t>
            </m:r>
          </m:sub>
        </m:sSub>
      </m:oMath>
      <w:r w:rsidR="00494511" w:rsidRPr="00C1047A">
        <w:rPr>
          <w:rFonts w:hint="eastAsia"/>
          <w:sz w:val="24"/>
          <w:szCs w:val="24"/>
        </w:rPr>
        <w:t>。在接触层，</w:t>
      </w:r>
      <w:proofErr w:type="gramStart"/>
      <w:r w:rsidR="00494511" w:rsidRPr="00C1047A">
        <w:rPr>
          <w:rFonts w:hint="eastAsia"/>
          <w:sz w:val="24"/>
          <w:szCs w:val="24"/>
        </w:rPr>
        <w:t>定义非</w:t>
      </w:r>
      <w:proofErr w:type="gramEnd"/>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无意识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UR</m:t>
            </m:r>
          </m:sup>
        </m:sSubSup>
      </m:oMath>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无意识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UV</m:t>
            </m:r>
          </m:sup>
        </m:sSubSup>
      </m:oMath>
      <w:r w:rsidR="00494511" w:rsidRPr="00C1047A">
        <w:rPr>
          <w:rFonts w:hint="eastAsia"/>
          <w:sz w:val="24"/>
          <w:szCs w:val="24"/>
        </w:rPr>
        <w:t>。同</w:t>
      </w:r>
      <w:r w:rsidR="00494511" w:rsidRPr="00C1047A">
        <w:rPr>
          <w:rFonts w:hint="eastAsia"/>
          <w:sz w:val="24"/>
          <w:szCs w:val="24"/>
        </w:rPr>
        <w:lastRenderedPageBreak/>
        <w:t>样，非警觉个体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有意识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AR</m:t>
            </m:r>
          </m:sup>
        </m:sSubSup>
      </m:oMath>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有意识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AV</m:t>
            </m:r>
          </m:sup>
        </m:sSubSup>
      </m:oMath>
      <w:r w:rsidR="00494511" w:rsidRPr="00C1047A">
        <w:rPr>
          <w:rFonts w:hint="eastAsia"/>
          <w:sz w:val="24"/>
          <w:szCs w:val="24"/>
        </w:rPr>
        <w:t>。</w:t>
      </w:r>
      <w:r w:rsidR="009D58DB">
        <w:rPr>
          <w:rFonts w:hint="eastAsia"/>
          <w:sz w:val="24"/>
          <w:szCs w:val="24"/>
        </w:rPr>
        <w:t>于是</w:t>
      </w:r>
      <w:r w:rsidR="00494511" w:rsidRPr="00C1047A">
        <w:rPr>
          <w:sz w:val="24"/>
          <w:szCs w:val="24"/>
        </w:rPr>
        <w:t>我们有以下方程式</w:t>
      </w:r>
      <w:r w:rsidR="00494511" w:rsidRPr="00C1047A">
        <w:rPr>
          <w:rFonts w:hint="eastAsia"/>
          <w:sz w:val="24"/>
          <w:szCs w:val="24"/>
        </w:rPr>
        <w:t>：</w:t>
      </w:r>
    </w:p>
    <w:p w14:paraId="44EB5BE3" w14:textId="77777777" w:rsidR="00494511" w:rsidRDefault="00494511" w:rsidP="00494511">
      <w:pPr>
        <w:ind w:firstLineChars="200" w:firstLine="420"/>
      </w:pPr>
      <w:r w:rsidRPr="00D45F9F">
        <w:rPr>
          <w:noProof/>
          <w:position w:val="-32"/>
        </w:rPr>
        <w:object w:dxaOrig="2580" w:dyaOrig="580" w14:anchorId="29711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9pt;height:29.4pt;mso-width-percent:0;mso-height-percent:0;mso-width-percent:0;mso-height-percent:0" o:ole="">
            <v:imagedata r:id="rId14" o:title=""/>
          </v:shape>
          <o:OLEObject Type="Embed" ProgID="Equation.DSMT4" ShapeID="_x0000_i1025" DrawAspect="Content" ObjectID="_1634997959" r:id="rId15"/>
        </w:object>
      </w:r>
      <w:r>
        <w:t xml:space="preserve"> </w:t>
      </w:r>
    </w:p>
    <w:p w14:paraId="1430E78A" w14:textId="13FEA64F" w:rsidR="00494511" w:rsidRPr="0051500C" w:rsidRDefault="00A01F36" w:rsidP="00494511">
      <w:pPr>
        <w:ind w:firstLineChars="200" w:firstLine="420"/>
      </w:pPr>
      <w:r w:rsidRPr="00D45F9F">
        <w:rPr>
          <w:noProof/>
          <w:position w:val="-32"/>
        </w:rPr>
        <w:object w:dxaOrig="2780" w:dyaOrig="580" w14:anchorId="73293352">
          <v:shape id="_x0000_i1034" type="#_x0000_t75" alt="" style="width:138.25pt;height:28.2pt" o:ole="">
            <v:imagedata r:id="rId16" o:title=""/>
          </v:shape>
          <o:OLEObject Type="Embed" ProgID="Equation.DSMT4" ShapeID="_x0000_i1034" DrawAspect="Content" ObjectID="_1634997960" r:id="rId17"/>
        </w:object>
      </w:r>
    </w:p>
    <w:p w14:paraId="332F44F8" w14:textId="0EF882E4" w:rsidR="00494511" w:rsidRDefault="00864EE3" w:rsidP="00494511">
      <w:pPr>
        <w:ind w:firstLineChars="200" w:firstLine="420"/>
      </w:pPr>
      <w:r w:rsidRPr="00B06756">
        <w:rPr>
          <w:noProof/>
          <w:position w:val="-32"/>
        </w:rPr>
        <w:object w:dxaOrig="4840" w:dyaOrig="580" w14:anchorId="0EA2B532">
          <v:shape id="_x0000_i1036" type="#_x0000_t75" alt="" style="width:244.8pt;height:28.2pt" o:ole="">
            <v:imagedata r:id="rId18" o:title=""/>
          </v:shape>
          <o:OLEObject Type="Embed" ProgID="Equation.DSMT4" ShapeID="_x0000_i1036" DrawAspect="Content" ObjectID="_1634997961" r:id="rId19"/>
        </w:object>
      </w:r>
    </w:p>
    <w:p w14:paraId="37759B89" w14:textId="5D62CA21" w:rsidR="00494511" w:rsidRDefault="00864EE3" w:rsidP="00494511">
      <w:pPr>
        <w:ind w:firstLineChars="200" w:firstLine="420"/>
      </w:pPr>
      <w:r w:rsidRPr="007E5C72">
        <w:rPr>
          <w:noProof/>
          <w:position w:val="-32"/>
        </w:rPr>
        <w:object w:dxaOrig="3180" w:dyaOrig="580" w14:anchorId="130E01EE">
          <v:shape id="_x0000_i1038" type="#_x0000_t75" alt="" style="width:159.55pt;height:28.2pt" o:ole="">
            <v:imagedata r:id="rId20" o:title=""/>
          </v:shape>
          <o:OLEObject Type="Embed" ProgID="Equation.DSMT4" ShapeID="_x0000_i1038" DrawAspect="Content" ObjectID="_1634997962" r:id="rId21"/>
        </w:object>
      </w:r>
    </w:p>
    <w:p w14:paraId="35DCAE83" w14:textId="38C2398A" w:rsidR="00494511" w:rsidRDefault="00661DE6" w:rsidP="00494511">
      <w:pPr>
        <w:ind w:firstLineChars="200" w:firstLine="420"/>
      </w:pPr>
      <w:r w:rsidRPr="00B06756">
        <w:rPr>
          <w:noProof/>
          <w:position w:val="-32"/>
        </w:rPr>
        <w:object w:dxaOrig="5220" w:dyaOrig="580" w14:anchorId="1B6CB4DF">
          <v:shape id="_x0000_i1040" type="#_x0000_t75" alt="" style="width:263.25pt;height:28.2pt" o:ole="">
            <v:imagedata r:id="rId22" o:title=""/>
          </v:shape>
          <o:OLEObject Type="Embed" ProgID="Equation.DSMT4" ShapeID="_x0000_i1040" DrawAspect="Content" ObjectID="_1634997963" r:id="rId23"/>
        </w:object>
      </w:r>
    </w:p>
    <w:p w14:paraId="539DD0FA" w14:textId="1870B5F3" w:rsidR="00494511" w:rsidRPr="00AB121A" w:rsidRDefault="00494511" w:rsidP="00AB121A">
      <w:pPr>
        <w:jc w:val="left"/>
        <w:rPr>
          <w:rFonts w:ascii="Calibri" w:hAnsi="Calibri" w:cs="宋体"/>
          <w:kern w:val="0"/>
          <w:sz w:val="24"/>
          <w:szCs w:val="24"/>
        </w:rPr>
      </w:pPr>
      <w:r w:rsidRPr="00AB121A">
        <w:rPr>
          <w:rFonts w:ascii="Calibri" w:hAnsi="Calibri" w:cs="宋体" w:hint="eastAsia"/>
          <w:kern w:val="0"/>
          <w:sz w:val="24"/>
          <w:szCs w:val="24"/>
        </w:rPr>
        <w:t>其中</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，而</w:t>
      </w:r>
      <m:oMath>
        <m:r>
          <w:rPr>
            <w:rFonts w:ascii="Cambria Math" w:hAnsi="Calibri" w:cs="宋体"/>
            <w:kern w:val="0"/>
            <w:sz w:val="24"/>
            <w:szCs w:val="24"/>
          </w:rPr>
          <m:t>ρ</m:t>
        </m:r>
      </m:oMath>
      <w:r w:rsidRPr="00AB121A">
        <w:rPr>
          <w:rFonts w:ascii="Calibri" w:hAnsi="Calibri" w:cs="宋体" w:hint="eastAsia"/>
          <w:kern w:val="0"/>
          <w:sz w:val="24"/>
          <w:szCs w:val="24"/>
        </w:rPr>
        <w:t>控制着两种应对方式的选取，</w:t>
      </w:r>
      <m:oMath>
        <m:r>
          <w:rPr>
            <w:rFonts w:ascii="Cambria Math" w:hAnsi="Calibri" w:cs="宋体"/>
            <w:kern w:val="0"/>
            <w:sz w:val="24"/>
            <w:szCs w:val="24"/>
          </w:rPr>
          <m:t>ρ</m:t>
        </m:r>
        <m:r>
          <m:rPr>
            <m:sty m:val="p"/>
          </m:rPr>
          <w:rPr>
            <w:rFonts w:ascii="Cambria Math" w:hAnsi="Calibri" w:cs="宋体"/>
            <w:kern w:val="0"/>
            <w:sz w:val="24"/>
            <w:szCs w:val="24"/>
          </w:rPr>
          <m:t>=1</m:t>
        </m:r>
      </m:oMath>
      <w:r w:rsidRPr="00AB121A">
        <w:rPr>
          <w:rFonts w:ascii="Calibri" w:hAnsi="Calibri" w:cs="宋体" w:hint="eastAsia"/>
          <w:kern w:val="0"/>
          <w:sz w:val="24"/>
          <w:szCs w:val="24"/>
        </w:rPr>
        <w:t>时对应于采用个体行为</w:t>
      </w:r>
      <w:r w:rsidRPr="00AB121A">
        <w:rPr>
          <w:rFonts w:ascii="Calibri" w:hAnsi="Calibri" w:cs="宋体" w:hint="eastAsia"/>
          <w:kern w:val="0"/>
          <w:sz w:val="24"/>
          <w:szCs w:val="24"/>
        </w:rPr>
        <w:t>1</w:t>
      </w:r>
      <w:r w:rsidRPr="00AB121A">
        <w:rPr>
          <w:rFonts w:ascii="Calibri" w:hAnsi="Calibri" w:cs="宋体" w:hint="eastAsia"/>
          <w:kern w:val="0"/>
          <w:sz w:val="24"/>
          <w:szCs w:val="24"/>
        </w:rPr>
        <w:t>，</w:t>
      </w:r>
      <m:oMath>
        <m:r>
          <w:rPr>
            <w:rFonts w:ascii="Cambria Math" w:hAnsi="Calibri" w:cs="宋体"/>
            <w:kern w:val="0"/>
            <w:sz w:val="24"/>
            <w:szCs w:val="24"/>
          </w:rPr>
          <m:t>ρ</m:t>
        </m:r>
        <m:r>
          <m:rPr>
            <m:sty m:val="p"/>
          </m:rPr>
          <w:rPr>
            <w:rFonts w:ascii="Cambria Math" w:hAnsi="Calibri" w:cs="宋体"/>
            <w:kern w:val="0"/>
            <w:sz w:val="24"/>
            <w:szCs w:val="24"/>
          </w:rPr>
          <m:t>=0</m:t>
        </m:r>
      </m:oMath>
      <w:r w:rsidRPr="00AB121A">
        <w:rPr>
          <w:rFonts w:ascii="Calibri" w:hAnsi="Calibri" w:cs="宋体" w:hint="eastAsia"/>
          <w:kern w:val="0"/>
          <w:sz w:val="24"/>
          <w:szCs w:val="24"/>
        </w:rPr>
        <w:t>时对应于则采用个体行为</w:t>
      </w:r>
      <w:r w:rsidRPr="00AB121A">
        <w:rPr>
          <w:rFonts w:ascii="Calibri" w:hAnsi="Calibri" w:cs="宋体" w:hint="eastAsia"/>
          <w:kern w:val="0"/>
          <w:sz w:val="24"/>
          <w:szCs w:val="24"/>
        </w:rPr>
        <w:t>2</w:t>
      </w:r>
      <w:r w:rsidRPr="00AB121A">
        <w:rPr>
          <w:rFonts w:ascii="Calibri" w:hAnsi="Calibri" w:cs="宋体" w:hint="eastAsia"/>
          <w:kern w:val="0"/>
          <w:sz w:val="24"/>
          <w:szCs w:val="24"/>
        </w:rPr>
        <w:t>。</w:t>
      </w:r>
    </w:p>
    <w:p w14:paraId="6052EA95" w14:textId="7A7C8CEE" w:rsidR="00E82BEB" w:rsidRPr="006E62D6" w:rsidRDefault="00602657" w:rsidP="00E82BEB">
      <w:pPr>
        <w:pStyle w:val="p0"/>
        <w:spacing w:line="360" w:lineRule="auto"/>
        <w:ind w:firstLine="482"/>
        <w:textAlignment w:val="center"/>
        <w:rPr>
          <w:rFonts w:ascii="宋体" w:hAnsi="宋体" w:cs="Times New Roman"/>
          <w:sz w:val="24"/>
          <w:szCs w:val="24"/>
        </w:rPr>
      </w:pPr>
      <w:r w:rsidRPr="004E72DC">
        <w:rPr>
          <w:rFonts w:hint="eastAsia"/>
          <w:sz w:val="24"/>
          <w:szCs w:val="24"/>
        </w:rPr>
        <w:t>步骤</w:t>
      </w:r>
      <w:r w:rsidRPr="004E72DC">
        <w:rPr>
          <w:rFonts w:hint="eastAsia"/>
          <w:sz w:val="24"/>
          <w:szCs w:val="24"/>
        </w:rPr>
        <w:t>3</w:t>
      </w:r>
      <w:r w:rsidRPr="004E72DC">
        <w:rPr>
          <w:rFonts w:hint="eastAsia"/>
          <w:sz w:val="24"/>
          <w:szCs w:val="24"/>
        </w:rPr>
        <w:t>，</w:t>
      </w:r>
      <w:r w:rsidR="00E82BEB">
        <w:rPr>
          <w:rFonts w:ascii="宋体" w:hAnsi="宋体" w:cs="Times New Roman" w:hint="eastAsia"/>
          <w:sz w:val="24"/>
          <w:szCs w:val="24"/>
        </w:rPr>
        <w:t>分析</w:t>
      </w:r>
      <w:r w:rsidR="003A0505">
        <w:rPr>
          <w:rFonts w:ascii="宋体" w:hAnsi="宋体" w:cs="Times New Roman" w:hint="eastAsia"/>
          <w:sz w:val="24"/>
          <w:szCs w:val="24"/>
        </w:rPr>
        <w:t>选取</w:t>
      </w:r>
      <w:r w:rsidR="00483E85">
        <w:rPr>
          <w:rFonts w:ascii="宋体" w:hAnsi="宋体" w:cs="Times New Roman" w:hint="eastAsia"/>
          <w:sz w:val="24"/>
          <w:szCs w:val="24"/>
        </w:rPr>
        <w:t>不同个体行为以及</w:t>
      </w:r>
      <w:r w:rsidR="00ED13F8">
        <w:rPr>
          <w:rFonts w:ascii="宋体" w:hAnsi="宋体" w:cs="Times New Roman" w:hint="eastAsia"/>
          <w:sz w:val="24"/>
          <w:szCs w:val="24"/>
        </w:rPr>
        <w:t>不同产生</w:t>
      </w:r>
      <w:r w:rsidR="00483E85">
        <w:rPr>
          <w:rFonts w:ascii="宋体" w:hAnsi="宋体" w:cs="Times New Roman" w:hint="eastAsia"/>
          <w:sz w:val="24"/>
          <w:szCs w:val="24"/>
        </w:rPr>
        <w:t>警觉性</w:t>
      </w:r>
      <w:r w:rsidR="00ED13F8">
        <w:rPr>
          <w:rFonts w:ascii="宋体" w:hAnsi="宋体" w:cs="Times New Roman" w:hint="eastAsia"/>
          <w:sz w:val="24"/>
          <w:szCs w:val="24"/>
        </w:rPr>
        <w:t>的概率</w:t>
      </w:r>
      <w:r w:rsidR="00E82BEB">
        <w:rPr>
          <w:rFonts w:ascii="宋体" w:hAnsi="宋体" w:cs="Times New Roman" w:hint="eastAsia"/>
          <w:sz w:val="24"/>
          <w:szCs w:val="24"/>
        </w:rPr>
        <w:t>对多重网络传播动力学的影响:</w:t>
      </w:r>
    </w:p>
    <w:p w14:paraId="10FD0D94" w14:textId="11D02821" w:rsidR="00AB6E9C" w:rsidRDefault="00A112B4" w:rsidP="004E72D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我们选取了三种典型的双层网络模型进行了</w:t>
      </w:r>
      <w:r w:rsidR="00030B6A">
        <w:rPr>
          <w:rFonts w:asciiTheme="minorEastAsia" w:eastAsiaTheme="minorEastAsia" w:hAnsiTheme="minorEastAsia" w:hint="eastAsia"/>
          <w:sz w:val="24"/>
          <w:szCs w:val="24"/>
        </w:rPr>
        <w:t>仿真实验：</w:t>
      </w:r>
    </w:p>
    <w:p w14:paraId="78FBAF70" w14:textId="5449B82D" w:rsidR="00DD0E2B" w:rsidRPr="00DD0E2B"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首先</w:t>
      </w:r>
      <w:r>
        <w:rPr>
          <w:rFonts w:asciiTheme="minorEastAsia" w:eastAsiaTheme="minorEastAsia" w:hAnsiTheme="minorEastAsia" w:hint="eastAsia"/>
          <w:sz w:val="24"/>
          <w:szCs w:val="24"/>
        </w:rPr>
        <w:t>是</w:t>
      </w:r>
      <w:r w:rsidRPr="00DD0E2B">
        <w:rPr>
          <w:rFonts w:asciiTheme="minorEastAsia" w:eastAsiaTheme="minorEastAsia" w:hAnsiTheme="minorEastAsia" w:hint="eastAsia"/>
          <w:sz w:val="24"/>
          <w:szCs w:val="24"/>
        </w:rPr>
        <w:t>BA-BA多层网络</w:t>
      </w:r>
      <w:r>
        <w:rPr>
          <w:rFonts w:asciiTheme="minorEastAsia" w:eastAsiaTheme="minorEastAsia" w:hAnsiTheme="minorEastAsia" w:hint="eastAsia"/>
          <w:sz w:val="24"/>
          <w:szCs w:val="24"/>
        </w:rPr>
        <w:t>，</w:t>
      </w:r>
      <w:r w:rsidRPr="00DD0E2B">
        <w:rPr>
          <w:rFonts w:asciiTheme="minorEastAsia" w:eastAsiaTheme="minorEastAsia" w:hAnsiTheme="minorEastAsia" w:hint="eastAsia"/>
          <w:sz w:val="24"/>
          <w:szCs w:val="24"/>
        </w:rPr>
        <w:t>与</w:t>
      </w:r>
      <w:r w:rsidR="0004675B">
        <w:rPr>
          <w:rFonts w:asciiTheme="minorEastAsia" w:eastAsiaTheme="minorEastAsia" w:hAnsiTheme="minorEastAsia" w:hint="eastAsia"/>
          <w:sz w:val="24"/>
          <w:szCs w:val="24"/>
        </w:rPr>
        <w:t>下层的</w:t>
      </w:r>
      <w:r w:rsidRPr="00DD0E2B">
        <w:rPr>
          <w:rFonts w:asciiTheme="minorEastAsia" w:eastAsiaTheme="minorEastAsia" w:hAnsiTheme="minorEastAsia" w:hint="eastAsia"/>
          <w:sz w:val="24"/>
          <w:szCs w:val="24"/>
        </w:rPr>
        <w:t>物理接触层相对应的网络采用无标度（BA）网络，节点数为2000，</w:t>
      </w:r>
      <w:r w:rsidR="0004675B">
        <w:rPr>
          <w:rFonts w:asciiTheme="minorEastAsia" w:eastAsiaTheme="minorEastAsia" w:hAnsiTheme="minorEastAsia" w:hint="eastAsia"/>
          <w:sz w:val="24"/>
          <w:szCs w:val="24"/>
        </w:rPr>
        <w:t>构造时</w:t>
      </w:r>
      <w:r w:rsidRPr="00DD0E2B">
        <w:rPr>
          <w:rFonts w:asciiTheme="minorEastAsia" w:eastAsiaTheme="minorEastAsia" w:hAnsiTheme="minorEastAsia" w:hint="eastAsia"/>
          <w:sz w:val="24"/>
          <w:szCs w:val="24"/>
        </w:rPr>
        <w:t>每个节点在加入网络时与3个节点建立连接。与</w:t>
      </w:r>
      <w:r w:rsidR="0004675B">
        <w:rPr>
          <w:rFonts w:asciiTheme="minorEastAsia" w:eastAsiaTheme="minorEastAsia" w:hAnsiTheme="minorEastAsia" w:hint="eastAsia"/>
          <w:sz w:val="24"/>
          <w:szCs w:val="24"/>
        </w:rPr>
        <w:t>上层的</w:t>
      </w:r>
      <w:r w:rsidRPr="00DD0E2B">
        <w:rPr>
          <w:rFonts w:asciiTheme="minorEastAsia" w:eastAsiaTheme="minorEastAsia" w:hAnsiTheme="minorEastAsia" w:hint="eastAsia"/>
          <w:sz w:val="24"/>
          <w:szCs w:val="24"/>
        </w:rPr>
        <w:t>信息传播层相对应的网络同为BA网络，上层表示信息传播的BA网络以下层的接触网络为基础，随机增加了400条边。</w:t>
      </w:r>
    </w:p>
    <w:p w14:paraId="6A8665B4" w14:textId="7FB991BB" w:rsidR="00DD0E2B" w:rsidRPr="00DD0E2B"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而</w:t>
      </w:r>
      <w:r w:rsidR="0004675B">
        <w:rPr>
          <w:rFonts w:asciiTheme="minorEastAsia" w:eastAsiaTheme="minorEastAsia" w:hAnsiTheme="minorEastAsia" w:hint="eastAsia"/>
          <w:sz w:val="24"/>
          <w:szCs w:val="24"/>
        </w:rPr>
        <w:t>对于</w:t>
      </w:r>
      <w:r w:rsidRPr="00DD0E2B">
        <w:rPr>
          <w:rFonts w:asciiTheme="minorEastAsia" w:eastAsiaTheme="minorEastAsia" w:hAnsiTheme="minorEastAsia" w:hint="eastAsia"/>
          <w:sz w:val="24"/>
          <w:szCs w:val="24"/>
        </w:rPr>
        <w:t>WS-WS多层网络，与</w:t>
      </w:r>
      <w:r w:rsidR="0004675B">
        <w:rPr>
          <w:rFonts w:asciiTheme="minorEastAsia" w:eastAsiaTheme="minorEastAsia" w:hAnsiTheme="minorEastAsia" w:hint="eastAsia"/>
          <w:sz w:val="24"/>
          <w:szCs w:val="24"/>
        </w:rPr>
        <w:t>下层</w:t>
      </w:r>
      <w:r w:rsidRPr="00DD0E2B">
        <w:rPr>
          <w:rFonts w:asciiTheme="minorEastAsia" w:eastAsiaTheme="minorEastAsia" w:hAnsiTheme="minorEastAsia" w:hint="eastAsia"/>
          <w:sz w:val="24"/>
          <w:szCs w:val="24"/>
        </w:rPr>
        <w:t>物理接触层相对应的网络采用小世界（WS）网络，节点数为2000，平均度</w:t>
      </w:r>
      <m:oMath>
        <m:r>
          <m:rPr>
            <m:sty m:val="p"/>
          </m:rPr>
          <w:rPr>
            <w:rFonts w:ascii="Cambria Math" w:eastAsiaTheme="minorEastAsia" w:hAnsi="Cambria Math" w:hint="eastAsia"/>
            <w:sz w:val="24"/>
            <w:szCs w:val="24"/>
          </w:rPr>
          <m:t>&lt;k&gt;=4</m:t>
        </m:r>
      </m:oMath>
      <w:r w:rsidRPr="00DD0E2B">
        <w:rPr>
          <w:rFonts w:asciiTheme="minorEastAsia" w:eastAsiaTheme="minorEastAsia" w:hAnsiTheme="minorEastAsia" w:hint="eastAsia"/>
          <w:sz w:val="24"/>
          <w:szCs w:val="24"/>
        </w:rPr>
        <w:t>。</w:t>
      </w:r>
      <w:bookmarkStart w:id="4" w:name="_GoBack"/>
      <w:bookmarkEnd w:id="4"/>
      <w:r w:rsidRPr="00DD0E2B">
        <w:rPr>
          <w:rFonts w:asciiTheme="minorEastAsia" w:eastAsiaTheme="minorEastAsia" w:hAnsiTheme="minorEastAsia" w:hint="eastAsia"/>
          <w:sz w:val="24"/>
          <w:szCs w:val="24"/>
        </w:rPr>
        <w:t>与</w:t>
      </w:r>
      <w:r w:rsidR="0004675B">
        <w:rPr>
          <w:rFonts w:asciiTheme="minorEastAsia" w:eastAsiaTheme="minorEastAsia" w:hAnsiTheme="minorEastAsia" w:hint="eastAsia"/>
          <w:sz w:val="24"/>
          <w:szCs w:val="24"/>
        </w:rPr>
        <w:t>上层</w:t>
      </w:r>
      <w:r w:rsidRPr="00DD0E2B">
        <w:rPr>
          <w:rFonts w:asciiTheme="minorEastAsia" w:eastAsiaTheme="minorEastAsia" w:hAnsiTheme="minorEastAsia" w:hint="eastAsia"/>
          <w:sz w:val="24"/>
          <w:szCs w:val="24"/>
        </w:rPr>
        <w:t>信息传播层相对应的网络同为WS网络，上层表示信息传播的WS网络以下层的接触网络为基础，随机增加400条边。</w:t>
      </w:r>
    </w:p>
    <w:p w14:paraId="79A025AB" w14:textId="153D728A" w:rsidR="00606C78"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最</w:t>
      </w:r>
      <w:r w:rsidR="0004675B">
        <w:rPr>
          <w:rFonts w:asciiTheme="minorEastAsia" w:eastAsiaTheme="minorEastAsia" w:hAnsiTheme="minorEastAsia" w:hint="eastAsia"/>
          <w:sz w:val="24"/>
          <w:szCs w:val="24"/>
        </w:rPr>
        <w:t>是</w:t>
      </w:r>
      <w:r w:rsidRPr="00DD0E2B">
        <w:rPr>
          <w:rFonts w:asciiTheme="minorEastAsia" w:eastAsiaTheme="minorEastAsia" w:hAnsiTheme="minorEastAsia" w:hint="eastAsia"/>
          <w:sz w:val="24"/>
          <w:szCs w:val="24"/>
        </w:rPr>
        <w:t>BA-WS</w:t>
      </w:r>
      <w:r w:rsidR="0004675B">
        <w:rPr>
          <w:rFonts w:asciiTheme="minorEastAsia" w:eastAsiaTheme="minorEastAsia" w:hAnsiTheme="minorEastAsia" w:hint="eastAsia"/>
          <w:sz w:val="24"/>
          <w:szCs w:val="24"/>
        </w:rPr>
        <w:t>双层</w:t>
      </w:r>
      <w:r w:rsidRPr="00DD0E2B">
        <w:rPr>
          <w:rFonts w:asciiTheme="minorEastAsia" w:eastAsiaTheme="minorEastAsia" w:hAnsiTheme="minorEastAsia" w:hint="eastAsia"/>
          <w:sz w:val="24"/>
          <w:szCs w:val="24"/>
        </w:rPr>
        <w:t>网络。与物理接触层相对应的网络采用无标度（BA）网络，节点数为2000，生成参数选取同之前的BA网络。与信息传播层相对应的网络为WS网络，节点数为2000，生成参数选取同之前的WS网络</w:t>
      </w:r>
      <w:r w:rsidR="0004675B">
        <w:rPr>
          <w:rFonts w:asciiTheme="minorEastAsia" w:eastAsiaTheme="minorEastAsia" w:hAnsiTheme="minorEastAsia" w:hint="eastAsia"/>
          <w:sz w:val="24"/>
          <w:szCs w:val="24"/>
        </w:rPr>
        <w:t>，</w:t>
      </w:r>
      <w:r w:rsidRPr="00DD0E2B">
        <w:rPr>
          <w:rFonts w:asciiTheme="minorEastAsia" w:eastAsiaTheme="minorEastAsia" w:hAnsiTheme="minorEastAsia" w:hint="eastAsia"/>
          <w:sz w:val="24"/>
          <w:szCs w:val="24"/>
        </w:rPr>
        <w:t>上层信息扩散的WS网络我们依旧随机增加了400条边。</w:t>
      </w:r>
    </w:p>
    <w:p w14:paraId="47402BC4" w14:textId="243C7B4A" w:rsidR="00290770" w:rsidRPr="00290770" w:rsidRDefault="00380B86" w:rsidP="0029077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当选取个体行为1时，选取</w:t>
      </w:r>
      <w:r w:rsidR="00290770" w:rsidRPr="00290770">
        <w:rPr>
          <w:rFonts w:asciiTheme="minorEastAsia" w:eastAsiaTheme="minorEastAsia" w:hAnsiTheme="minorEastAsia" w:hint="eastAsia"/>
          <w:sz w:val="24"/>
          <w:szCs w:val="24"/>
        </w:rPr>
        <w:t>不同</w:t>
      </w:r>
      <w:r w:rsidR="00290770">
        <w:rPr>
          <w:rFonts w:asciiTheme="minorEastAsia" w:eastAsiaTheme="minorEastAsia" w:hAnsiTheme="minorEastAsia" w:hint="eastAsia"/>
          <w:sz w:val="24"/>
          <w:szCs w:val="24"/>
        </w:rPr>
        <w:t>的</w:t>
      </w:r>
      <w:r w:rsidR="00C23D2C" w:rsidRPr="00542E85">
        <w:rPr>
          <w:noProof/>
          <w:position w:val="-6"/>
        </w:rPr>
        <w:object w:dxaOrig="200" w:dyaOrig="220" w14:anchorId="4A6A6F8D">
          <v:shape id="_x0000_i1030" type="#_x0000_t75" alt="" style="width:9.8pt;height:9.8pt;mso-width-percent:0;mso-height-percent:0;mso-width-percent:0;mso-height-percent:0" o:ole="">
            <v:imagedata r:id="rId24" o:title=""/>
          </v:shape>
          <o:OLEObject Type="Embed" ProgID="Equation.DSMT4" ShapeID="_x0000_i1030" DrawAspect="Content" ObjectID="_1634997964" r:id="rId25"/>
        </w:object>
      </w:r>
      <w:r w:rsidR="00290770" w:rsidRPr="00290770">
        <w:rPr>
          <w:rFonts w:asciiTheme="minorEastAsia" w:eastAsiaTheme="minorEastAsia" w:hAnsiTheme="minorEastAsia" w:hint="eastAsia"/>
          <w:sz w:val="24"/>
          <w:szCs w:val="24"/>
        </w:rPr>
        <w:t>值在上文给出的三种双层网络中流行病感染率随时间的变化</w:t>
      </w:r>
      <w:r w:rsidR="00BA7941">
        <w:rPr>
          <w:rFonts w:asciiTheme="minorEastAsia" w:eastAsiaTheme="minorEastAsia" w:hAnsiTheme="minorEastAsia" w:hint="eastAsia"/>
          <w:sz w:val="24"/>
          <w:szCs w:val="24"/>
        </w:rPr>
        <w:t>如图3所示</w:t>
      </w:r>
      <w:r w:rsidR="00290770" w:rsidRPr="00290770">
        <w:rPr>
          <w:rFonts w:asciiTheme="minorEastAsia" w:eastAsiaTheme="minorEastAsia" w:hAnsiTheme="minorEastAsia" w:hint="eastAsia"/>
          <w:sz w:val="24"/>
          <w:szCs w:val="24"/>
        </w:rPr>
        <w:t>。综合以</w:t>
      </w:r>
      <w:r w:rsidR="007E3832">
        <w:rPr>
          <w:rFonts w:asciiTheme="minorEastAsia" w:eastAsiaTheme="minorEastAsia" w:hAnsiTheme="minorEastAsia" w:hint="eastAsia"/>
          <w:sz w:val="24"/>
          <w:szCs w:val="24"/>
        </w:rPr>
        <w:t>图3-a</w:t>
      </w:r>
      <w:r w:rsidR="008D77E0">
        <w:rPr>
          <w:rFonts w:asciiTheme="minorEastAsia" w:eastAsiaTheme="minorEastAsia" w:hAnsiTheme="minorEastAsia" w:hint="eastAsia"/>
          <w:sz w:val="24"/>
          <w:szCs w:val="24"/>
        </w:rPr>
        <w:t>、图3-b以及</w:t>
      </w:r>
      <w:r w:rsidR="00290770" w:rsidRPr="00290770">
        <w:rPr>
          <w:rFonts w:asciiTheme="minorEastAsia" w:eastAsiaTheme="minorEastAsia" w:hAnsiTheme="minorEastAsia" w:hint="eastAsia"/>
          <w:sz w:val="24"/>
          <w:szCs w:val="24"/>
        </w:rPr>
        <w:t>图</w:t>
      </w:r>
      <w:r w:rsidR="007741D4">
        <w:rPr>
          <w:rFonts w:asciiTheme="minorEastAsia" w:eastAsiaTheme="minorEastAsia" w:hAnsiTheme="minorEastAsia" w:hint="eastAsia"/>
          <w:sz w:val="24"/>
          <w:szCs w:val="24"/>
        </w:rPr>
        <w:t>3-c</w:t>
      </w:r>
      <w:r w:rsidR="00290770" w:rsidRPr="00290770">
        <w:rPr>
          <w:rFonts w:asciiTheme="minorEastAsia" w:eastAsiaTheme="minorEastAsia" w:hAnsiTheme="minorEastAsia" w:hint="eastAsia"/>
          <w:sz w:val="24"/>
          <w:szCs w:val="24"/>
        </w:rPr>
        <w:t>可以看出，当取较小的</w:t>
      </w:r>
      <w:r w:rsidR="007741D4" w:rsidRPr="00542E85">
        <w:rPr>
          <w:noProof/>
          <w:position w:val="-6"/>
        </w:rPr>
        <w:object w:dxaOrig="200" w:dyaOrig="220" w14:anchorId="6A5AD8F3">
          <v:shape id="_x0000_i1031" type="#_x0000_t75" alt="" style="width:9.8pt;height:9.8pt;mso-width-percent:0;mso-height-percent:0;mso-width-percent:0;mso-height-percent:0" o:ole="">
            <v:imagedata r:id="rId24" o:title=""/>
          </v:shape>
          <o:OLEObject Type="Embed" ProgID="Equation.DSMT4" ShapeID="_x0000_i1031" DrawAspect="Content" ObjectID="_1634997965" r:id="rId26"/>
        </w:object>
      </w:r>
      <w:r w:rsidR="00290770" w:rsidRPr="00290770">
        <w:rPr>
          <w:rFonts w:asciiTheme="minorEastAsia" w:eastAsiaTheme="minorEastAsia" w:hAnsiTheme="minorEastAsia" w:hint="eastAsia"/>
          <w:sz w:val="24"/>
          <w:szCs w:val="24"/>
        </w:rPr>
        <w:t>值时个体行为1对于流行病的抑制作用较为明显，随着</w:t>
      </w:r>
      <w:r w:rsidR="007741D4" w:rsidRPr="00542E85">
        <w:rPr>
          <w:noProof/>
          <w:position w:val="-6"/>
        </w:rPr>
        <w:object w:dxaOrig="200" w:dyaOrig="220" w14:anchorId="35980675">
          <v:shape id="_x0000_i1032" type="#_x0000_t75" alt="" style="width:9.8pt;height:9.8pt;mso-width-percent:0;mso-height-percent:0;mso-width-percent:0;mso-height-percent:0" o:ole="">
            <v:imagedata r:id="rId24" o:title=""/>
          </v:shape>
          <o:OLEObject Type="Embed" ProgID="Equation.DSMT4" ShapeID="_x0000_i1032" DrawAspect="Content" ObjectID="_1634997966" r:id="rId27"/>
        </w:object>
      </w:r>
      <w:r w:rsidR="00290770" w:rsidRPr="00290770">
        <w:rPr>
          <w:rFonts w:asciiTheme="minorEastAsia" w:eastAsiaTheme="minorEastAsia" w:hAnsiTheme="minorEastAsia" w:hint="eastAsia"/>
          <w:sz w:val="24"/>
          <w:szCs w:val="24"/>
        </w:rPr>
        <w:t>取值的逐渐增大，个体行为1对于流行病的抑制作用会逐渐减弱。</w:t>
      </w:r>
    </w:p>
    <w:p w14:paraId="03DBEA2E" w14:textId="77777777" w:rsidR="00290770" w:rsidRPr="00290770" w:rsidRDefault="00290770" w:rsidP="0029077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从易感节点的角度出发，我们希望可以保护这些具有警觉性的易感节点，当其产生警觉性后通过调整接触行为策略，减小被流行病所感染的概率。通过使这些节点主动和同样具有警觉性的节点接触，可以切断与那些不具备警觉性的感染邻居节点的接触，于是在一定程度</w:t>
      </w:r>
      <w:r w:rsidRPr="00290770">
        <w:rPr>
          <w:rFonts w:asciiTheme="minorEastAsia" w:eastAsiaTheme="minorEastAsia" w:hAnsiTheme="minorEastAsia" w:hint="eastAsia"/>
          <w:sz w:val="24"/>
          <w:szCs w:val="24"/>
        </w:rPr>
        <w:lastRenderedPageBreak/>
        <w:t>上可以减小其被流行病感染的概率。</w:t>
      </w:r>
    </w:p>
    <w:p w14:paraId="26B3905F" w14:textId="0EDEEF82" w:rsidR="00290770" w:rsidRPr="00290770" w:rsidRDefault="00290770" w:rsidP="0029077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一方面，当产生警觉性的概率</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较小时，网络中只会有少部分有意识的节点处于警觉状态。其中具有警觉性的易感节点会切断与其他不具有警觉性的感染态邻居的接触，同时，网络中非警觉节点占大多数，其中包括大部分感染节点，因此这些具有警觉性的易感节点被感染的概率较低。另一方面，考虑到节点的意识一部分来源于信息的扩散，由与有意识的邻居通信所引发，另一部分来源于节点本身因感染疾病自发产生，因此有意识的节点中患病节点的比例会比无意识节点中患病节点的比例更高。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的取值偏小时，不具备警觉性的易感节点比例高，通过采取个体行为1，也可以在一定程度上形成对具有警觉性节点的隔离，从而保护这些不具备警觉性的易感节点。因此，较小的 值对流行病的抑制作用更明显。</w:t>
      </w:r>
    </w:p>
    <w:p w14:paraId="51B6660D" w14:textId="294C016D" w:rsidR="00290770" w:rsidRPr="00290770" w:rsidRDefault="00290770" w:rsidP="00A751BE">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随着有意识的节点</w:t>
      </w:r>
      <w:r w:rsidR="00733D30">
        <w:rPr>
          <w:rFonts w:asciiTheme="minorEastAsia" w:eastAsiaTheme="minorEastAsia" w:hAnsiTheme="minorEastAsia" w:hint="eastAsia"/>
          <w:sz w:val="24"/>
          <w:szCs w:val="24"/>
        </w:rPr>
        <w:t>产生</w:t>
      </w:r>
      <w:r w:rsidRPr="00290770">
        <w:rPr>
          <w:rFonts w:asciiTheme="minorEastAsia" w:eastAsiaTheme="minorEastAsia" w:hAnsiTheme="minorEastAsia" w:hint="eastAsia"/>
          <w:sz w:val="24"/>
          <w:szCs w:val="24"/>
        </w:rPr>
        <w:t>警觉性概率</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的增加，网络中警觉性恢复到非警觉性的概率会逐渐降低，最终网络中警觉节点的比例会逐渐增高，警觉性节点之间所组成的</w:t>
      </w:r>
      <w:proofErr w:type="gramStart"/>
      <w:r w:rsidRPr="00290770">
        <w:rPr>
          <w:rFonts w:asciiTheme="minorEastAsia" w:eastAsiaTheme="minorEastAsia" w:hAnsiTheme="minorEastAsia" w:hint="eastAsia"/>
          <w:sz w:val="24"/>
          <w:szCs w:val="24"/>
        </w:rPr>
        <w:t>子网络</w:t>
      </w:r>
      <w:proofErr w:type="gramEnd"/>
      <w:r w:rsidRPr="00290770">
        <w:rPr>
          <w:rFonts w:asciiTheme="minorEastAsia" w:eastAsiaTheme="minorEastAsia" w:hAnsiTheme="minorEastAsia" w:hint="eastAsia"/>
          <w:sz w:val="24"/>
          <w:szCs w:val="24"/>
        </w:rPr>
        <w:t>会逐渐扩大，在其子网内部，子网中每个节点都会与其所有的邻居进行物理接触，于是个体行为1的效果会减弱。当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的取值为1时，网络中所有有意识的节点都会永久转变为警觉节点，此时警觉性节点所组成的</w:t>
      </w:r>
      <w:proofErr w:type="gramStart"/>
      <w:r w:rsidRPr="00290770">
        <w:rPr>
          <w:rFonts w:asciiTheme="minorEastAsia" w:eastAsiaTheme="minorEastAsia" w:hAnsiTheme="minorEastAsia" w:hint="eastAsia"/>
          <w:sz w:val="24"/>
          <w:szCs w:val="24"/>
        </w:rPr>
        <w:t>子网络</w:t>
      </w:r>
      <w:proofErr w:type="gramEnd"/>
      <w:r w:rsidRPr="00290770">
        <w:rPr>
          <w:rFonts w:asciiTheme="minorEastAsia" w:eastAsiaTheme="minorEastAsia" w:hAnsiTheme="minorEastAsia" w:hint="eastAsia"/>
          <w:sz w:val="24"/>
          <w:szCs w:val="24"/>
        </w:rPr>
        <w:t>会扩展到几乎整个网络中，因此个体行为1会基本失效，其效果会接近不采取任何策略时的情况。而在不同的网络中，并不是所有的节点都有机会接收到关于流行病的信息，因此网络中会存在少数节点不具备警觉性，所以当</w:t>
      </w:r>
      <m:oMath>
        <m:r>
          <w:rPr>
            <w:rFonts w:ascii="Cambria Math" w:eastAsiaTheme="minorEastAsia" w:hAnsiTheme="minorEastAsia"/>
            <w:sz w:val="24"/>
            <w:szCs w:val="24"/>
          </w:rPr>
          <m:t>a</m:t>
        </m:r>
        <m:r>
          <m:rPr>
            <m:sty m:val="p"/>
          </m:rPr>
          <w:rPr>
            <w:rFonts w:ascii="Cambria Math" w:eastAsiaTheme="minorEastAsia" w:hAnsiTheme="minorEastAsia"/>
            <w:sz w:val="24"/>
            <w:szCs w:val="24"/>
          </w:rPr>
          <m:t>=1</m:t>
        </m:r>
      </m:oMath>
      <w:r w:rsidRPr="00290770">
        <w:rPr>
          <w:rFonts w:asciiTheme="minorEastAsia" w:eastAsiaTheme="minorEastAsia" w:hAnsiTheme="minorEastAsia" w:hint="eastAsia"/>
          <w:sz w:val="24"/>
          <w:szCs w:val="24"/>
        </w:rPr>
        <w:t>与</w:t>
      </w:r>
      <m:oMath>
        <m:r>
          <w:rPr>
            <w:rFonts w:ascii="Cambria Math" w:eastAsiaTheme="minorEastAsia" w:hAnsiTheme="minorEastAsia"/>
            <w:sz w:val="24"/>
            <w:szCs w:val="24"/>
          </w:rPr>
          <m:t>a</m:t>
        </m:r>
        <m:r>
          <m:rPr>
            <m:sty m:val="p"/>
          </m:rPr>
          <w:rPr>
            <w:rFonts w:ascii="Cambria Math" w:eastAsiaTheme="minorEastAsia" w:hAnsiTheme="minorEastAsia"/>
            <w:sz w:val="24"/>
            <w:szCs w:val="24"/>
          </w:rPr>
          <m:t>=0</m:t>
        </m:r>
      </m:oMath>
      <w:r w:rsidRPr="00290770">
        <w:rPr>
          <w:rFonts w:asciiTheme="minorEastAsia" w:eastAsiaTheme="minorEastAsia" w:hAnsiTheme="minorEastAsia" w:hint="eastAsia"/>
          <w:sz w:val="24"/>
          <w:szCs w:val="24"/>
        </w:rPr>
        <w:t>时的疾病感染率不会完全重合。</w:t>
      </w:r>
    </w:p>
    <w:p w14:paraId="68EA1D47" w14:textId="3560023C" w:rsidR="00DA01F7" w:rsidRDefault="00290770" w:rsidP="00733D3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值得一提的是，当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非常小时，网络中一开始警觉节点的比例也会非常小，在初期疾病感染率会基本和不采取策略时相接近，随着疾病在网络中的传播，警觉节点的比例随着有意识节点的数量增加而提高，此时个体行为1产生作用，使得疾病感染率逐渐下降，随着时间的推进感染率逐渐稳定，于是在初期疾病感染率会产生了一个峰值。</w:t>
      </w:r>
    </w:p>
    <w:p w14:paraId="23036447" w14:textId="4DA7A50E" w:rsidR="006A7240" w:rsidRDefault="00DA01F7" w:rsidP="004E1D4D">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当选取个体行为2时，选取</w:t>
      </w:r>
      <w:r w:rsidRPr="00290770">
        <w:rPr>
          <w:rFonts w:asciiTheme="minorEastAsia" w:eastAsiaTheme="minorEastAsia" w:hAnsiTheme="minorEastAsia" w:hint="eastAsia"/>
          <w:sz w:val="24"/>
          <w:szCs w:val="24"/>
        </w:rPr>
        <w:t>不同</w:t>
      </w:r>
      <w:r>
        <w:rPr>
          <w:rFonts w:asciiTheme="minorEastAsia" w:eastAsiaTheme="minorEastAsia" w:hAnsiTheme="minorEastAsia" w:hint="eastAsia"/>
          <w:sz w:val="24"/>
          <w:szCs w:val="24"/>
        </w:rPr>
        <w:t>的</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值在上文给出的三种双层网络中流行病感染率随时间的变化</w:t>
      </w:r>
      <w:r>
        <w:rPr>
          <w:rFonts w:asciiTheme="minorEastAsia" w:eastAsiaTheme="minorEastAsia" w:hAnsiTheme="minorEastAsia" w:hint="eastAsia"/>
          <w:sz w:val="24"/>
          <w:szCs w:val="24"/>
        </w:rPr>
        <w:t>如图4所示</w:t>
      </w:r>
      <w:r w:rsidRPr="00290770">
        <w:rPr>
          <w:rFonts w:asciiTheme="minorEastAsia" w:eastAsiaTheme="minorEastAsia" w:hAnsiTheme="minorEastAsia" w:hint="eastAsia"/>
          <w:sz w:val="24"/>
          <w:szCs w:val="24"/>
        </w:rPr>
        <w:t>。综合以</w:t>
      </w:r>
      <w:r>
        <w:rPr>
          <w:rFonts w:asciiTheme="minorEastAsia" w:eastAsiaTheme="minorEastAsia" w:hAnsiTheme="minorEastAsia" w:hint="eastAsia"/>
          <w:sz w:val="24"/>
          <w:szCs w:val="24"/>
        </w:rPr>
        <w:t>图4-a、图4-b以及</w:t>
      </w:r>
      <w:r w:rsidRPr="00290770">
        <w:rPr>
          <w:rFonts w:asciiTheme="minorEastAsia" w:eastAsiaTheme="minorEastAsia" w:hAnsiTheme="minorEastAsia" w:hint="eastAsia"/>
          <w:sz w:val="24"/>
          <w:szCs w:val="24"/>
        </w:rPr>
        <w:t>图</w:t>
      </w:r>
      <w:r>
        <w:rPr>
          <w:rFonts w:asciiTheme="minorEastAsia" w:eastAsiaTheme="minorEastAsia" w:hAnsiTheme="minorEastAsia" w:hint="eastAsia"/>
          <w:sz w:val="24"/>
          <w:szCs w:val="24"/>
        </w:rPr>
        <w:t>4-c</w:t>
      </w:r>
      <w:r w:rsidRPr="00290770">
        <w:rPr>
          <w:rFonts w:asciiTheme="minorEastAsia" w:eastAsiaTheme="minorEastAsia" w:hAnsiTheme="minorEastAsia" w:hint="eastAsia"/>
          <w:sz w:val="24"/>
          <w:szCs w:val="24"/>
        </w:rPr>
        <w:t>可以看出，</w:t>
      </w:r>
      <w:r w:rsidR="006A7240" w:rsidRPr="006A7240">
        <w:rPr>
          <w:rFonts w:asciiTheme="minorEastAsia" w:eastAsiaTheme="minorEastAsia" w:hAnsiTheme="minorEastAsia" w:hint="eastAsia"/>
          <w:sz w:val="24"/>
          <w:szCs w:val="24"/>
        </w:rPr>
        <w:t>当取较大的</w:t>
      </w:r>
      <m:oMath>
        <m:r>
          <w:rPr>
            <w:rFonts w:ascii="Cambria Math" w:eastAsiaTheme="minorEastAsia" w:hAnsiTheme="minorEastAsia"/>
            <w:sz w:val="24"/>
            <w:szCs w:val="24"/>
          </w:rPr>
          <m:t>a</m:t>
        </m:r>
      </m:oMath>
      <w:r w:rsidR="006A7240" w:rsidRPr="006A7240">
        <w:rPr>
          <w:rFonts w:asciiTheme="minorEastAsia" w:eastAsiaTheme="minorEastAsia" w:hAnsiTheme="minorEastAsia" w:hint="eastAsia"/>
          <w:sz w:val="24"/>
          <w:szCs w:val="24"/>
        </w:rPr>
        <w:t>值时个体行为2对于流行病的抑制作用较为明显，随着</w:t>
      </w:r>
      <m:oMath>
        <m:r>
          <w:rPr>
            <w:rFonts w:ascii="Cambria Math" w:eastAsiaTheme="minorEastAsia" w:hAnsiTheme="minorEastAsia"/>
            <w:sz w:val="24"/>
            <w:szCs w:val="24"/>
          </w:rPr>
          <m:t>a</m:t>
        </m:r>
      </m:oMath>
      <w:r w:rsidR="006A7240" w:rsidRPr="006A7240">
        <w:rPr>
          <w:rFonts w:asciiTheme="minorEastAsia" w:eastAsiaTheme="minorEastAsia" w:hAnsiTheme="minorEastAsia" w:hint="eastAsia"/>
          <w:sz w:val="24"/>
          <w:szCs w:val="24"/>
        </w:rPr>
        <w:t>取值的逐渐减小，个体行为2对于流行病的抑制作用逐渐减弱。</w:t>
      </w:r>
    </w:p>
    <w:p w14:paraId="4AC95E17" w14:textId="77777777"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在采取个体行为</w:t>
      </w:r>
      <w:r w:rsidRPr="004E1D4D">
        <w:rPr>
          <w:rFonts w:asciiTheme="minorEastAsia" w:eastAsiaTheme="minorEastAsia" w:hAnsiTheme="minorEastAsia"/>
          <w:sz w:val="24"/>
          <w:szCs w:val="24"/>
        </w:rPr>
        <w:t>2</w:t>
      </w:r>
      <w:r w:rsidRPr="004E1D4D">
        <w:rPr>
          <w:rFonts w:asciiTheme="minorEastAsia" w:eastAsiaTheme="minorEastAsia" w:hAnsiTheme="minorEastAsia" w:hint="eastAsia"/>
          <w:sz w:val="24"/>
          <w:szCs w:val="24"/>
        </w:rPr>
        <w:t>时，若从易感节点的角度考虑，具有警觉性的易感节点会选择与不具有警觉性的邻居接触，因为有意识的节点中有一部分节点的意识来源是因为其在物理接触网络中感染了疾病，与无意识的节点相比，有意识的节点中感染节点的比例会略高，因此通过避免与同样具有警觉性的节点的物理接触，</w:t>
      </w:r>
      <w:proofErr w:type="gramStart"/>
      <w:r w:rsidRPr="004E1D4D">
        <w:rPr>
          <w:rFonts w:asciiTheme="minorEastAsia" w:eastAsiaTheme="minorEastAsia" w:hAnsiTheme="minorEastAsia" w:hint="eastAsia"/>
          <w:sz w:val="24"/>
          <w:szCs w:val="24"/>
        </w:rPr>
        <w:t>个</w:t>
      </w:r>
      <w:proofErr w:type="gramEnd"/>
      <w:r w:rsidRPr="004E1D4D">
        <w:rPr>
          <w:rFonts w:asciiTheme="minorEastAsia" w:eastAsiaTheme="minorEastAsia" w:hAnsiTheme="minorEastAsia" w:hint="eastAsia"/>
          <w:sz w:val="24"/>
          <w:szCs w:val="24"/>
        </w:rPr>
        <w:t>体被流行病感染的概率便会降低。</w:t>
      </w:r>
    </w:p>
    <w:p w14:paraId="2A2B6323" w14:textId="7EFED826"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的取值偏小时，网络中只有小部分的有意识节点具备警觉性，因此具有警觉性的易感节点会主动与其非警觉邻居进行物理接触，其中包括了大部分感染节点，因此此时个体行为</w:t>
      </w:r>
      <w:r w:rsidRPr="004E1D4D">
        <w:rPr>
          <w:rFonts w:asciiTheme="minorEastAsia" w:eastAsiaTheme="minorEastAsia" w:hAnsiTheme="minorEastAsia"/>
          <w:sz w:val="24"/>
          <w:szCs w:val="24"/>
        </w:rPr>
        <w:lastRenderedPageBreak/>
        <w:t>2</w:t>
      </w:r>
      <w:r w:rsidRPr="004E1D4D">
        <w:rPr>
          <w:rFonts w:asciiTheme="minorEastAsia" w:eastAsiaTheme="minorEastAsia" w:hAnsiTheme="minorEastAsia" w:hint="eastAsia"/>
          <w:sz w:val="24"/>
          <w:szCs w:val="24"/>
        </w:rPr>
        <w:t>对于流行病的抑制效果并不明显。</w:t>
      </w:r>
    </w:p>
    <w:p w14:paraId="5D86F3D4" w14:textId="3E3D6D8A"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随着</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逐渐增大，有意识的节点中产生警觉性的概率会逐渐增大，考虑到有意识的节点中感染节点的比例较高，因此具有警觉性的易感节点通过改变接触行为，切断与同样是警觉状态的邻居的接触，从而能够有效的降低被疾病感染的风险。而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取1时，网络中随着信息的扩散会有越来越多的节点永久地成为警觉节点，而警觉节点并不会主动与同样是警觉状态的邻居接触，因此当网络中警觉节点比例相当高时，网络中大部分连边都是处于被切断的状态，警觉节点之间相互孤立，网络基本不连通，此时疾病无法有效传播，随着感染个体的康复，流行病最终会在网络中消失。</w:t>
      </w:r>
    </w:p>
    <w:p w14:paraId="1D44FC1C" w14:textId="467ECDB7"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而当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的取值较大时，考虑到前文提到有意识的个体中感染疾病的比例会略高，因此在初期，这些节点在产生警觉性后会通过与大量非警觉节点的接触快速的扩散疾病，</w:t>
      </w:r>
      <w:proofErr w:type="gramStart"/>
      <w:r w:rsidRPr="004E1D4D">
        <w:rPr>
          <w:rFonts w:asciiTheme="minorEastAsia" w:eastAsiaTheme="minorEastAsia" w:hAnsiTheme="minorEastAsia" w:hint="eastAsia"/>
          <w:sz w:val="24"/>
          <w:szCs w:val="24"/>
        </w:rPr>
        <w:t>其中这些</w:t>
      </w:r>
      <w:proofErr w:type="gramEnd"/>
      <w:r w:rsidRPr="004E1D4D">
        <w:rPr>
          <w:rFonts w:asciiTheme="minorEastAsia" w:eastAsiaTheme="minorEastAsia" w:hAnsiTheme="minorEastAsia" w:hint="eastAsia"/>
          <w:sz w:val="24"/>
          <w:szCs w:val="24"/>
        </w:rPr>
        <w:t>非警觉节点并没有疾病相关的意识，防护能力较为脆弱。所以选取较大的</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值时在</w:t>
      </w:r>
      <w:proofErr w:type="gramStart"/>
      <w:r w:rsidRPr="004E1D4D">
        <w:rPr>
          <w:rFonts w:asciiTheme="minorEastAsia" w:eastAsiaTheme="minorEastAsia" w:hAnsiTheme="minorEastAsia" w:hint="eastAsia"/>
          <w:sz w:val="24"/>
          <w:szCs w:val="24"/>
        </w:rPr>
        <w:t>前期会</w:t>
      </w:r>
      <w:proofErr w:type="gramEnd"/>
      <w:r w:rsidRPr="004E1D4D">
        <w:rPr>
          <w:rFonts w:asciiTheme="minorEastAsia" w:eastAsiaTheme="minorEastAsia" w:hAnsiTheme="minorEastAsia" w:hint="eastAsia"/>
          <w:sz w:val="24"/>
          <w:szCs w:val="24"/>
        </w:rPr>
        <w:t>产生峰值，随着时间的推进，警觉个体逐渐增多，流行病的感染率才会逐渐稳定。</w:t>
      </w:r>
    </w:p>
    <w:p w14:paraId="7A888DD1" w14:textId="5FE65D5A" w:rsid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与采取个体行为1的情况类似，当在采取个体行为2时取较大的</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值会使得前期已感染疾病的警觉个体和不具备警觉意识的个体接触，其中有着相当比例的易感个体，因此流行病的感染率在</w:t>
      </w:r>
      <w:proofErr w:type="gramStart"/>
      <w:r w:rsidRPr="004E1D4D">
        <w:rPr>
          <w:rFonts w:asciiTheme="minorEastAsia" w:eastAsiaTheme="minorEastAsia" w:hAnsiTheme="minorEastAsia" w:hint="eastAsia"/>
          <w:sz w:val="24"/>
          <w:szCs w:val="24"/>
        </w:rPr>
        <w:t>前期会</w:t>
      </w:r>
      <w:proofErr w:type="gramEnd"/>
      <w:r w:rsidRPr="004E1D4D">
        <w:rPr>
          <w:rFonts w:asciiTheme="minorEastAsia" w:eastAsiaTheme="minorEastAsia" w:hAnsiTheme="minorEastAsia" w:hint="eastAsia"/>
          <w:sz w:val="24"/>
          <w:szCs w:val="24"/>
        </w:rPr>
        <w:t>出现短暂的峰值，随着时间的增加，网络中个体的疾病感染率会逐渐稳定。</w:t>
      </w:r>
    </w:p>
    <w:p w14:paraId="6CEEB724" w14:textId="77777777" w:rsidR="00582691" w:rsidRPr="006E62D6" w:rsidRDefault="00582691" w:rsidP="00582691">
      <w:pPr>
        <w:pStyle w:val="p0"/>
        <w:spacing w:line="360" w:lineRule="auto"/>
        <w:ind w:firstLine="480"/>
        <w:textAlignment w:val="center"/>
        <w:rPr>
          <w:rFonts w:ascii="宋体" w:hAnsi="宋体"/>
          <w:sz w:val="24"/>
          <w:szCs w:val="24"/>
        </w:rPr>
      </w:pPr>
      <w:r w:rsidRPr="006E62D6">
        <w:rPr>
          <w:rFonts w:ascii="宋体" w:hAnsi="宋体" w:hint="eastAsia"/>
          <w:sz w:val="24"/>
          <w:szCs w:val="24"/>
        </w:rPr>
        <w:t>本技术领域技术人员可以理解的是，除非另外定义，这里使用的所有术语（包括技术术语和科学术语）具有与本发明所属领域中的普通技术人员的一般理解相同的意义。</w:t>
      </w:r>
    </w:p>
    <w:p w14:paraId="1CF4C41C" w14:textId="77777777" w:rsidR="00582691" w:rsidRPr="006E62D6" w:rsidRDefault="00582691" w:rsidP="00582691">
      <w:pPr>
        <w:pStyle w:val="222"/>
        <w:adjustRightInd/>
        <w:snapToGrid/>
        <w:contextualSpacing/>
        <w:textAlignment w:val="center"/>
        <w:rPr>
          <w:rFonts w:ascii="宋体" w:hAnsi="宋体" w:cs="Times New Roman"/>
          <w:szCs w:val="24"/>
        </w:rPr>
      </w:pPr>
      <w:r w:rsidRPr="006E62D6">
        <w:rPr>
          <w:rFonts w:ascii="宋体" w:hAnsi="宋体" w:hint="eastAsia"/>
          <w:szCs w:val="24"/>
        </w:rPr>
        <w:t>以上所述的具体实施方式使本发明的技术方案和优越效果更加详细清晰。所应理解的是，以上所述仅为本发明的具体实施方式而已，并不用于限制本发明，凡在本发明的精神和权利要求之内，所做的任何修改、等同替换、改进等，均应包含在本发明的保护范围之内。</w:t>
      </w:r>
    </w:p>
    <w:p w14:paraId="7804D866" w14:textId="77777777" w:rsidR="00582691" w:rsidRPr="00582691" w:rsidRDefault="00582691" w:rsidP="004E1D4D">
      <w:pPr>
        <w:spacing w:line="360" w:lineRule="auto"/>
        <w:ind w:firstLineChars="200" w:firstLine="480"/>
        <w:rPr>
          <w:rFonts w:asciiTheme="minorEastAsia" w:eastAsiaTheme="minorEastAsia" w:hAnsiTheme="minorEastAsia"/>
          <w:sz w:val="24"/>
          <w:szCs w:val="24"/>
        </w:rPr>
      </w:pPr>
    </w:p>
    <w:p w14:paraId="643BB84E" w14:textId="1E2F98BE" w:rsidR="006A7240" w:rsidRPr="004E1D4D" w:rsidRDefault="006A7240" w:rsidP="00290770">
      <w:pPr>
        <w:spacing w:line="360" w:lineRule="auto"/>
        <w:ind w:firstLineChars="200" w:firstLine="480"/>
        <w:rPr>
          <w:rFonts w:asciiTheme="minorEastAsia" w:eastAsiaTheme="minorEastAsia" w:hAnsiTheme="minorEastAsia"/>
          <w:sz w:val="24"/>
          <w:szCs w:val="24"/>
        </w:rPr>
        <w:sectPr w:rsidR="006A7240" w:rsidRPr="004E1D4D" w:rsidSect="00D217C7">
          <w:headerReference w:type="default" r:id="rId28"/>
          <w:pgSz w:w="11906" w:h="16838" w:code="9"/>
          <w:pgMar w:top="1418" w:right="851" w:bottom="851" w:left="1418" w:header="851" w:footer="113" w:gutter="0"/>
          <w:pgNumType w:start="1"/>
          <w:cols w:space="425"/>
          <w:docGrid w:type="lines" w:linePitch="312"/>
        </w:sectPr>
      </w:pPr>
    </w:p>
    <w:p w14:paraId="621A750E" w14:textId="77777777" w:rsidR="00927764" w:rsidRPr="004E72DC" w:rsidRDefault="00927764" w:rsidP="004E72DC">
      <w:pPr>
        <w:spacing w:line="360" w:lineRule="auto"/>
        <w:jc w:val="center"/>
        <w:rPr>
          <w:sz w:val="24"/>
          <w:szCs w:val="24"/>
        </w:rPr>
      </w:pPr>
    </w:p>
    <w:p w14:paraId="2C09896E" w14:textId="307E0997" w:rsidR="00AB6E9C" w:rsidRPr="004E72DC" w:rsidRDefault="00116ED2" w:rsidP="004E72DC">
      <w:pPr>
        <w:spacing w:line="360" w:lineRule="auto"/>
        <w:jc w:val="cente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14:anchorId="6E42A0F9" wp14:editId="12CBE276">
            <wp:extent cx="1981200" cy="3238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摘要附图.jpg"/>
                    <pic:cNvPicPr/>
                  </pic:nvPicPr>
                  <pic:blipFill>
                    <a:blip r:embed="rId12"/>
                    <a:stretch>
                      <a:fillRect/>
                    </a:stretch>
                  </pic:blipFill>
                  <pic:spPr>
                    <a:xfrm>
                      <a:off x="0" y="0"/>
                      <a:ext cx="1981200" cy="3238500"/>
                    </a:xfrm>
                    <a:prstGeom prst="rect">
                      <a:avLst/>
                    </a:prstGeom>
                  </pic:spPr>
                </pic:pic>
              </a:graphicData>
            </a:graphic>
          </wp:inline>
        </w:drawing>
      </w:r>
    </w:p>
    <w:p w14:paraId="395A1689" w14:textId="77777777" w:rsidR="00AB6E9C" w:rsidRPr="004E72DC" w:rsidRDefault="00AB6E9C" w:rsidP="004E72DC">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图1</w:t>
      </w:r>
    </w:p>
    <w:p w14:paraId="3C4FA52B" w14:textId="5EE34F0C" w:rsidR="001C6885" w:rsidRPr="00B0232E" w:rsidRDefault="00D423FD" w:rsidP="00B0232E">
      <w:pPr>
        <w:jc w:val="center"/>
      </w:pPr>
      <w:r>
        <w:rPr>
          <w:noProof/>
        </w:rPr>
        <w:drawing>
          <wp:inline distT="0" distB="0" distL="0" distR="0" wp14:anchorId="0A70C9E4" wp14:editId="23FDE913">
            <wp:extent cx="2205765" cy="1591200"/>
            <wp:effectExtent l="0" t="0" r="4445" b="952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U-SIS.jpg"/>
                    <pic:cNvPicPr/>
                  </pic:nvPicPr>
                  <pic:blipFill>
                    <a:blip r:embed="rId29">
                      <a:extLst>
                        <a:ext uri="{28A0092B-C50C-407E-A947-70E740481C1C}">
                          <a14:useLocalDpi xmlns:a14="http://schemas.microsoft.com/office/drawing/2010/main" val="0"/>
                        </a:ext>
                      </a:extLst>
                    </a:blip>
                    <a:stretch>
                      <a:fillRect/>
                    </a:stretch>
                  </pic:blipFill>
                  <pic:spPr>
                    <a:xfrm>
                      <a:off x="0" y="0"/>
                      <a:ext cx="2205765" cy="1591200"/>
                    </a:xfrm>
                    <a:prstGeom prst="rect">
                      <a:avLst/>
                    </a:prstGeom>
                  </pic:spPr>
                </pic:pic>
              </a:graphicData>
            </a:graphic>
          </wp:inline>
        </w:drawing>
      </w:r>
      <w:r w:rsidR="00F72950">
        <w:rPr>
          <w:noProof/>
        </w:rPr>
        <w:drawing>
          <wp:inline distT="0" distB="0" distL="0" distR="0" wp14:anchorId="0B92CC96" wp14:editId="19BF5A01">
            <wp:extent cx="2206800" cy="1591200"/>
            <wp:effectExtent l="0" t="0" r="3175" b="9525"/>
            <wp:docPr id="16" name="图片 1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U-SIS2.jpg"/>
                    <pic:cNvPicPr/>
                  </pic:nvPicPr>
                  <pic:blipFill>
                    <a:blip r:embed="rId30">
                      <a:extLst>
                        <a:ext uri="{28A0092B-C50C-407E-A947-70E740481C1C}">
                          <a14:useLocalDpi xmlns:a14="http://schemas.microsoft.com/office/drawing/2010/main" val="0"/>
                        </a:ext>
                      </a:extLst>
                    </a:blip>
                    <a:stretch>
                      <a:fillRect/>
                    </a:stretch>
                  </pic:blipFill>
                  <pic:spPr>
                    <a:xfrm>
                      <a:off x="0" y="0"/>
                      <a:ext cx="2206800" cy="1591200"/>
                    </a:xfrm>
                    <a:prstGeom prst="rect">
                      <a:avLst/>
                    </a:prstGeom>
                  </pic:spPr>
                </pic:pic>
              </a:graphicData>
            </a:graphic>
          </wp:inline>
        </w:drawing>
      </w:r>
      <w:r w:rsidR="00F72950">
        <w:rPr>
          <w:noProof/>
        </w:rPr>
        <w:drawing>
          <wp:inline distT="0" distB="0" distL="0" distR="0" wp14:anchorId="5CECA517" wp14:editId="7D863D31">
            <wp:extent cx="2473200" cy="1744863"/>
            <wp:effectExtent l="0" t="0" r="3810" b="8255"/>
            <wp:docPr id="17" name="图片 1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U-SIS3.jpg"/>
                    <pic:cNvPicPr/>
                  </pic:nvPicPr>
                  <pic:blipFill>
                    <a:blip r:embed="rId31">
                      <a:extLst>
                        <a:ext uri="{28A0092B-C50C-407E-A947-70E740481C1C}">
                          <a14:useLocalDpi xmlns:a14="http://schemas.microsoft.com/office/drawing/2010/main" val="0"/>
                        </a:ext>
                      </a:extLst>
                    </a:blip>
                    <a:stretch>
                      <a:fillRect/>
                    </a:stretch>
                  </pic:blipFill>
                  <pic:spPr>
                    <a:xfrm>
                      <a:off x="0" y="0"/>
                      <a:ext cx="2473200" cy="1744863"/>
                    </a:xfrm>
                    <a:prstGeom prst="rect">
                      <a:avLst/>
                    </a:prstGeom>
                  </pic:spPr>
                </pic:pic>
              </a:graphicData>
            </a:graphic>
          </wp:inline>
        </w:drawing>
      </w:r>
      <w:r w:rsidR="00F72950">
        <w:rPr>
          <w:noProof/>
        </w:rPr>
        <w:drawing>
          <wp:inline distT="0" distB="0" distL="0" distR="0" wp14:anchorId="21E678D7" wp14:editId="21B68349">
            <wp:extent cx="2422800" cy="1760400"/>
            <wp:effectExtent l="0" t="0" r="0" b="0"/>
            <wp:docPr id="18" name="图片 1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U-SIS4.jpg"/>
                    <pic:cNvPicPr/>
                  </pic:nvPicPr>
                  <pic:blipFill>
                    <a:blip r:embed="rId32">
                      <a:extLst>
                        <a:ext uri="{28A0092B-C50C-407E-A947-70E740481C1C}">
                          <a14:useLocalDpi xmlns:a14="http://schemas.microsoft.com/office/drawing/2010/main" val="0"/>
                        </a:ext>
                      </a:extLst>
                    </a:blip>
                    <a:stretch>
                      <a:fillRect/>
                    </a:stretch>
                  </pic:blipFill>
                  <pic:spPr>
                    <a:xfrm>
                      <a:off x="0" y="0"/>
                      <a:ext cx="2422800" cy="1760400"/>
                    </a:xfrm>
                    <a:prstGeom prst="rect">
                      <a:avLst/>
                    </a:prstGeom>
                  </pic:spPr>
                </pic:pic>
              </a:graphicData>
            </a:graphic>
          </wp:inline>
        </w:drawing>
      </w:r>
      <w:r w:rsidR="00F72950">
        <w:rPr>
          <w:noProof/>
        </w:rPr>
        <w:lastRenderedPageBreak/>
        <w:drawing>
          <wp:inline distT="0" distB="0" distL="0" distR="0" wp14:anchorId="71D73D51" wp14:editId="6958364C">
            <wp:extent cx="2426400" cy="1746000"/>
            <wp:effectExtent l="0" t="0" r="0" b="6985"/>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U-SIS5.jpg"/>
                    <pic:cNvPicPr/>
                  </pic:nvPicPr>
                  <pic:blipFill>
                    <a:blip r:embed="rId33">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F72950">
        <w:rPr>
          <w:noProof/>
        </w:rPr>
        <w:drawing>
          <wp:inline distT="0" distB="0" distL="0" distR="0" wp14:anchorId="7827F4C5" wp14:editId="2FE630BD">
            <wp:extent cx="2426400" cy="1746000"/>
            <wp:effectExtent l="0" t="0" r="0" b="6985"/>
            <wp:docPr id="13" name="图片 1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U-SIS6.jpg"/>
                    <pic:cNvPicPr/>
                  </pic:nvPicPr>
                  <pic:blipFill>
                    <a:blip r:embed="rId34">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F72950">
        <w:rPr>
          <w:noProof/>
        </w:rPr>
        <w:drawing>
          <wp:inline distT="0" distB="0" distL="0" distR="0" wp14:anchorId="2CE89036" wp14:editId="70F14161">
            <wp:extent cx="2419200" cy="1749600"/>
            <wp:effectExtent l="0" t="0" r="635" b="3175"/>
            <wp:docPr id="14" name="图片 1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U-SIS7.jpg"/>
                    <pic:cNvPicPr/>
                  </pic:nvPicPr>
                  <pic:blipFill>
                    <a:blip r:embed="rId35">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r w:rsidR="00F72950">
        <w:rPr>
          <w:noProof/>
        </w:rPr>
        <w:drawing>
          <wp:inline distT="0" distB="0" distL="0" distR="0" wp14:anchorId="7266174D" wp14:editId="5198E8EC">
            <wp:extent cx="2419200" cy="1749600"/>
            <wp:effectExtent l="0" t="0" r="635" b="317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U-SIS8.jpg"/>
                    <pic:cNvPicPr/>
                  </pic:nvPicPr>
                  <pic:blipFill>
                    <a:blip r:embed="rId36">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p>
    <w:p w14:paraId="5F364EBF" w14:textId="77777777" w:rsidR="00AB6E9C" w:rsidRPr="004E72DC" w:rsidRDefault="00AB6E9C" w:rsidP="004E72DC">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图2</w:t>
      </w:r>
    </w:p>
    <w:p w14:paraId="4177E2C8" w14:textId="616DDA42" w:rsidR="00AB6E9C" w:rsidRPr="004E72DC" w:rsidRDefault="009B6D23" w:rsidP="004E72DC">
      <w:pPr>
        <w:spacing w:line="360" w:lineRule="auto"/>
        <w:jc w:val="center"/>
        <w:rPr>
          <w:rFonts w:asciiTheme="minorEastAsia" w:eastAsiaTheme="minorEastAsia" w:hAnsiTheme="minorEastAsia"/>
          <w:sz w:val="24"/>
          <w:szCs w:val="24"/>
        </w:rPr>
      </w:pPr>
      <w:r w:rsidRPr="00667DB4">
        <w:rPr>
          <w:rFonts w:hint="eastAsia"/>
          <w:noProof/>
        </w:rPr>
        <w:drawing>
          <wp:inline distT="0" distB="0" distL="0" distR="0" wp14:anchorId="4E5AF836" wp14:editId="0A358EE9">
            <wp:extent cx="4564800" cy="342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4800" cy="3420000"/>
                    </a:xfrm>
                    <a:prstGeom prst="rect">
                      <a:avLst/>
                    </a:prstGeom>
                    <a:noFill/>
                    <a:ln>
                      <a:noFill/>
                    </a:ln>
                  </pic:spPr>
                </pic:pic>
              </a:graphicData>
            </a:graphic>
          </wp:inline>
        </w:drawing>
      </w:r>
    </w:p>
    <w:p w14:paraId="2F43F3FD" w14:textId="2DB81129" w:rsidR="005C3867" w:rsidRPr="004E72DC" w:rsidRDefault="00AB6E9C" w:rsidP="004E72DC">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图3</w:t>
      </w:r>
      <w:r w:rsidR="009B6D23">
        <w:rPr>
          <w:rFonts w:asciiTheme="minorEastAsia" w:eastAsiaTheme="minorEastAsia" w:hAnsiTheme="minorEastAsia" w:hint="eastAsia"/>
          <w:sz w:val="24"/>
          <w:szCs w:val="24"/>
        </w:rPr>
        <w:t>-a</w:t>
      </w:r>
      <w:r w:rsidR="007B6F62">
        <w:rPr>
          <w:rFonts w:asciiTheme="minorEastAsia" w:eastAsiaTheme="minorEastAsia" w:hAnsiTheme="minorEastAsia"/>
          <w:sz w:val="24"/>
          <w:szCs w:val="24"/>
        </w:rPr>
        <w:t xml:space="preserve"> </w:t>
      </w:r>
      <w:r w:rsidR="00D53728">
        <w:rPr>
          <w:rFonts w:asciiTheme="minorEastAsia" w:eastAsiaTheme="minorEastAsia" w:hAnsiTheme="minorEastAsia" w:hint="eastAsia"/>
          <w:sz w:val="24"/>
          <w:szCs w:val="24"/>
        </w:rPr>
        <w:t>采取个体行为1时疾病在</w:t>
      </w:r>
      <w:r w:rsidR="00D53728" w:rsidRPr="00183765">
        <w:rPr>
          <w:rFonts w:asciiTheme="minorEastAsia" w:eastAsiaTheme="minorEastAsia" w:hAnsiTheme="minorEastAsia" w:hint="eastAsia"/>
          <w:sz w:val="24"/>
          <w:szCs w:val="24"/>
        </w:rPr>
        <w:t>BA-BA双层网络上</w:t>
      </w:r>
      <w:r w:rsidR="00D53728">
        <w:rPr>
          <w:rFonts w:asciiTheme="minorEastAsia" w:eastAsiaTheme="minorEastAsia" w:hAnsiTheme="minorEastAsia" w:hint="eastAsia"/>
          <w:sz w:val="24"/>
          <w:szCs w:val="24"/>
        </w:rPr>
        <w:t>传播</w:t>
      </w:r>
      <w:r w:rsidR="00D53728" w:rsidRPr="00183765">
        <w:rPr>
          <w:rFonts w:asciiTheme="minorEastAsia" w:eastAsiaTheme="minorEastAsia" w:hAnsiTheme="minorEastAsia" w:hint="eastAsia"/>
          <w:sz w:val="24"/>
          <w:szCs w:val="24"/>
        </w:rPr>
        <w:t>的感染率变化</w:t>
      </w:r>
    </w:p>
    <w:p w14:paraId="5CF408E0" w14:textId="7959F667" w:rsidR="002417CA" w:rsidRPr="004E72DC" w:rsidRDefault="003476AC" w:rsidP="004E72DC">
      <w:pPr>
        <w:spacing w:line="360" w:lineRule="auto"/>
        <w:jc w:val="center"/>
        <w:rPr>
          <w:rFonts w:asciiTheme="minorEastAsia" w:eastAsiaTheme="minorEastAsia" w:hAnsiTheme="minorEastAsia"/>
          <w:sz w:val="24"/>
          <w:szCs w:val="24"/>
        </w:rPr>
      </w:pPr>
      <w:r w:rsidRPr="00F50EC9">
        <w:rPr>
          <w:rFonts w:hint="eastAsia"/>
          <w:noProof/>
        </w:rPr>
        <w:lastRenderedPageBreak/>
        <w:drawing>
          <wp:inline distT="0" distB="0" distL="0" distR="0" wp14:anchorId="0B4ED8B7" wp14:editId="5413B910">
            <wp:extent cx="4528800" cy="3416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8800" cy="3416400"/>
                    </a:xfrm>
                    <a:prstGeom prst="rect">
                      <a:avLst/>
                    </a:prstGeom>
                    <a:noFill/>
                    <a:ln>
                      <a:noFill/>
                    </a:ln>
                  </pic:spPr>
                </pic:pic>
              </a:graphicData>
            </a:graphic>
          </wp:inline>
        </w:drawing>
      </w:r>
    </w:p>
    <w:p w14:paraId="2EA77364" w14:textId="3A3E4784" w:rsidR="007B6F62" w:rsidRPr="004E72DC" w:rsidRDefault="007B6F62" w:rsidP="007B6F62">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图3</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b </w:t>
      </w:r>
      <w:r w:rsidR="00D53728">
        <w:rPr>
          <w:rFonts w:asciiTheme="minorEastAsia" w:eastAsiaTheme="minorEastAsia" w:hAnsiTheme="minorEastAsia" w:hint="eastAsia"/>
          <w:sz w:val="24"/>
          <w:szCs w:val="24"/>
        </w:rPr>
        <w:t>采取个体行为1时</w:t>
      </w:r>
      <w:r w:rsidR="00D53728" w:rsidRPr="004246D2">
        <w:rPr>
          <w:rFonts w:asciiTheme="minorEastAsia" w:eastAsiaTheme="minorEastAsia" w:hAnsiTheme="minorEastAsia" w:hint="eastAsia"/>
          <w:sz w:val="24"/>
          <w:szCs w:val="24"/>
        </w:rPr>
        <w:t>WS-WS双层网路上</w:t>
      </w:r>
      <w:r w:rsidR="00D53728">
        <w:rPr>
          <w:rFonts w:asciiTheme="minorEastAsia" w:eastAsiaTheme="minorEastAsia" w:hAnsiTheme="minorEastAsia" w:hint="eastAsia"/>
          <w:sz w:val="24"/>
          <w:szCs w:val="24"/>
        </w:rPr>
        <w:t>疾病的</w:t>
      </w:r>
      <w:r w:rsidR="00D53728" w:rsidRPr="004246D2">
        <w:rPr>
          <w:rFonts w:asciiTheme="minorEastAsia" w:eastAsiaTheme="minorEastAsia" w:hAnsiTheme="minorEastAsia" w:hint="eastAsia"/>
          <w:sz w:val="24"/>
          <w:szCs w:val="24"/>
        </w:rPr>
        <w:t>感染率的变化</w:t>
      </w:r>
    </w:p>
    <w:p w14:paraId="19055CA8" w14:textId="44D897CE" w:rsidR="002417CA" w:rsidRDefault="009A7AB8" w:rsidP="004E72DC">
      <w:pPr>
        <w:spacing w:line="360" w:lineRule="auto"/>
        <w:jc w:val="center"/>
        <w:rPr>
          <w:rFonts w:asciiTheme="minorEastAsia" w:eastAsiaTheme="minorEastAsia" w:hAnsiTheme="minorEastAsia"/>
          <w:sz w:val="24"/>
          <w:szCs w:val="24"/>
        </w:rPr>
      </w:pPr>
      <w:r w:rsidRPr="00112048">
        <w:rPr>
          <w:noProof/>
        </w:rPr>
        <w:drawing>
          <wp:inline distT="0" distB="0" distL="0" distR="0" wp14:anchorId="44448BE2" wp14:editId="4683FB8F">
            <wp:extent cx="4532400" cy="342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2400" cy="3427200"/>
                    </a:xfrm>
                    <a:prstGeom prst="rect">
                      <a:avLst/>
                    </a:prstGeom>
                    <a:noFill/>
                    <a:ln>
                      <a:noFill/>
                    </a:ln>
                  </pic:spPr>
                </pic:pic>
              </a:graphicData>
            </a:graphic>
          </wp:inline>
        </w:drawing>
      </w:r>
    </w:p>
    <w:p w14:paraId="74077131" w14:textId="3C7C0E77" w:rsidR="007B6F62" w:rsidRPr="004E72DC" w:rsidRDefault="007B6F62" w:rsidP="007B6F62">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图3</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c </w:t>
      </w:r>
      <w:r w:rsidR="00D53728">
        <w:rPr>
          <w:rFonts w:asciiTheme="minorEastAsia" w:eastAsiaTheme="minorEastAsia" w:hAnsiTheme="minorEastAsia" w:hint="eastAsia"/>
          <w:sz w:val="24"/>
          <w:szCs w:val="24"/>
        </w:rPr>
        <w:t>采取个体行为1时</w:t>
      </w:r>
      <w:r w:rsidR="00D53728" w:rsidRPr="00B47C97">
        <w:rPr>
          <w:rFonts w:asciiTheme="minorEastAsia" w:eastAsiaTheme="minorEastAsia" w:hAnsiTheme="minorEastAsia" w:hint="eastAsia"/>
          <w:sz w:val="24"/>
          <w:szCs w:val="24"/>
        </w:rPr>
        <w:t>BA-WS双层网络上</w:t>
      </w:r>
      <w:r w:rsidR="00D53728">
        <w:rPr>
          <w:rFonts w:asciiTheme="minorEastAsia" w:eastAsiaTheme="minorEastAsia" w:hAnsiTheme="minorEastAsia" w:hint="eastAsia"/>
          <w:sz w:val="24"/>
          <w:szCs w:val="24"/>
        </w:rPr>
        <w:t>疾病的</w:t>
      </w:r>
      <w:r w:rsidR="00D53728" w:rsidRPr="00B47C97">
        <w:rPr>
          <w:rFonts w:asciiTheme="minorEastAsia" w:eastAsiaTheme="minorEastAsia" w:hAnsiTheme="minorEastAsia" w:hint="eastAsia"/>
          <w:sz w:val="24"/>
          <w:szCs w:val="24"/>
        </w:rPr>
        <w:t>感染率的变化</w:t>
      </w:r>
    </w:p>
    <w:p w14:paraId="7DC0665B" w14:textId="7AD23617" w:rsidR="002417CA" w:rsidRPr="004E72DC" w:rsidRDefault="004454B7" w:rsidP="009A7AB8">
      <w:pPr>
        <w:spacing w:line="360" w:lineRule="auto"/>
        <w:jc w:val="center"/>
        <w:rPr>
          <w:rFonts w:asciiTheme="minorEastAsia" w:eastAsiaTheme="minorEastAsia" w:hAnsiTheme="minorEastAsia"/>
          <w:sz w:val="24"/>
          <w:szCs w:val="24"/>
        </w:rPr>
      </w:pPr>
      <w:r w:rsidRPr="00750D56">
        <w:rPr>
          <w:noProof/>
        </w:rPr>
        <w:lastRenderedPageBreak/>
        <w:drawing>
          <wp:inline distT="0" distB="0" distL="0" distR="0" wp14:anchorId="6D72089D" wp14:editId="1CB843BE">
            <wp:extent cx="4539600" cy="3405600"/>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39600" cy="3405600"/>
                    </a:xfrm>
                    <a:prstGeom prst="rect">
                      <a:avLst/>
                    </a:prstGeom>
                    <a:noFill/>
                    <a:ln>
                      <a:noFill/>
                    </a:ln>
                  </pic:spPr>
                </pic:pic>
              </a:graphicData>
            </a:graphic>
          </wp:inline>
        </w:drawing>
      </w:r>
    </w:p>
    <w:p w14:paraId="59239C48" w14:textId="0E74A9F4" w:rsidR="002417CA" w:rsidRDefault="002417CA" w:rsidP="004E72DC">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图4</w:t>
      </w:r>
      <w:r w:rsidR="009A7AB8">
        <w:rPr>
          <w:rFonts w:asciiTheme="minorEastAsia" w:eastAsiaTheme="minorEastAsia" w:hAnsiTheme="minorEastAsia"/>
          <w:sz w:val="24"/>
          <w:szCs w:val="24"/>
        </w:rPr>
        <w:t xml:space="preserve">-a </w:t>
      </w:r>
      <w:r w:rsidR="00B47C97">
        <w:rPr>
          <w:rFonts w:asciiTheme="minorEastAsia" w:eastAsiaTheme="minorEastAsia" w:hAnsiTheme="minorEastAsia" w:hint="eastAsia"/>
          <w:sz w:val="24"/>
          <w:szCs w:val="24"/>
        </w:rPr>
        <w:t>采取个体行为2时</w:t>
      </w:r>
      <w:r w:rsidR="00FA5160">
        <w:rPr>
          <w:rFonts w:asciiTheme="minorEastAsia" w:eastAsiaTheme="minorEastAsia" w:hAnsiTheme="minorEastAsia" w:hint="eastAsia"/>
          <w:sz w:val="24"/>
          <w:szCs w:val="24"/>
        </w:rPr>
        <w:t>疾病</w:t>
      </w:r>
      <w:r w:rsidR="00B47C97">
        <w:rPr>
          <w:rFonts w:asciiTheme="minorEastAsia" w:eastAsiaTheme="minorEastAsia" w:hAnsiTheme="minorEastAsia" w:hint="eastAsia"/>
          <w:sz w:val="24"/>
          <w:szCs w:val="24"/>
        </w:rPr>
        <w:t>在</w:t>
      </w:r>
      <w:r w:rsidR="00183765" w:rsidRPr="00183765">
        <w:rPr>
          <w:rFonts w:asciiTheme="minorEastAsia" w:eastAsiaTheme="minorEastAsia" w:hAnsiTheme="minorEastAsia" w:hint="eastAsia"/>
          <w:sz w:val="24"/>
          <w:szCs w:val="24"/>
        </w:rPr>
        <w:t>BA-BA双层网络上</w:t>
      </w:r>
      <w:r w:rsidR="00FA5160">
        <w:rPr>
          <w:rFonts w:asciiTheme="minorEastAsia" w:eastAsiaTheme="minorEastAsia" w:hAnsiTheme="minorEastAsia" w:hint="eastAsia"/>
          <w:sz w:val="24"/>
          <w:szCs w:val="24"/>
        </w:rPr>
        <w:t>传播</w:t>
      </w:r>
      <w:r w:rsidR="00183765" w:rsidRPr="00183765">
        <w:rPr>
          <w:rFonts w:asciiTheme="minorEastAsia" w:eastAsiaTheme="minorEastAsia" w:hAnsiTheme="minorEastAsia" w:hint="eastAsia"/>
          <w:sz w:val="24"/>
          <w:szCs w:val="24"/>
        </w:rPr>
        <w:t>的感染率变化</w:t>
      </w:r>
    </w:p>
    <w:p w14:paraId="234D815F" w14:textId="71550C8E" w:rsidR="009A7AB8" w:rsidRDefault="008E7D76" w:rsidP="004E72DC">
      <w:pPr>
        <w:spacing w:line="360" w:lineRule="auto"/>
        <w:jc w:val="center"/>
        <w:rPr>
          <w:rFonts w:asciiTheme="minorEastAsia" w:eastAsiaTheme="minorEastAsia" w:hAnsiTheme="minorEastAsia"/>
          <w:sz w:val="24"/>
          <w:szCs w:val="24"/>
        </w:rPr>
      </w:pPr>
      <w:r w:rsidRPr="00676A71">
        <w:rPr>
          <w:noProof/>
        </w:rPr>
        <w:drawing>
          <wp:inline distT="0" distB="0" distL="0" distR="0" wp14:anchorId="66CF855E" wp14:editId="640B8093">
            <wp:extent cx="4554000" cy="3398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54000" cy="3398400"/>
                    </a:xfrm>
                    <a:prstGeom prst="rect">
                      <a:avLst/>
                    </a:prstGeom>
                    <a:noFill/>
                    <a:ln>
                      <a:noFill/>
                    </a:ln>
                  </pic:spPr>
                </pic:pic>
              </a:graphicData>
            </a:graphic>
          </wp:inline>
        </w:drawing>
      </w:r>
    </w:p>
    <w:p w14:paraId="0644AD89" w14:textId="7CF66EDF" w:rsidR="009A7AB8" w:rsidRPr="004E72DC" w:rsidRDefault="009A7AB8" w:rsidP="009A7AB8">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图4</w:t>
      </w:r>
      <w:r>
        <w:rPr>
          <w:rFonts w:asciiTheme="minorEastAsia" w:eastAsiaTheme="minorEastAsia" w:hAnsiTheme="minorEastAsia"/>
          <w:sz w:val="24"/>
          <w:szCs w:val="24"/>
        </w:rPr>
        <w:t xml:space="preserve">-b </w:t>
      </w:r>
      <w:r w:rsidR="000F6AF5">
        <w:rPr>
          <w:rFonts w:asciiTheme="minorEastAsia" w:eastAsiaTheme="minorEastAsia" w:hAnsiTheme="minorEastAsia" w:hint="eastAsia"/>
          <w:sz w:val="24"/>
          <w:szCs w:val="24"/>
        </w:rPr>
        <w:t>采取个体行为2时</w:t>
      </w:r>
      <w:r w:rsidR="004246D2" w:rsidRPr="004246D2">
        <w:rPr>
          <w:rFonts w:asciiTheme="minorEastAsia" w:eastAsiaTheme="minorEastAsia" w:hAnsiTheme="minorEastAsia" w:hint="eastAsia"/>
          <w:sz w:val="24"/>
          <w:szCs w:val="24"/>
        </w:rPr>
        <w:t>WS-WS双层网路上</w:t>
      </w:r>
      <w:r w:rsidR="000F6AF5">
        <w:rPr>
          <w:rFonts w:asciiTheme="minorEastAsia" w:eastAsiaTheme="minorEastAsia" w:hAnsiTheme="minorEastAsia" w:hint="eastAsia"/>
          <w:sz w:val="24"/>
          <w:szCs w:val="24"/>
        </w:rPr>
        <w:t>疾病的</w:t>
      </w:r>
      <w:r w:rsidR="004246D2" w:rsidRPr="004246D2">
        <w:rPr>
          <w:rFonts w:asciiTheme="minorEastAsia" w:eastAsiaTheme="minorEastAsia" w:hAnsiTheme="minorEastAsia" w:hint="eastAsia"/>
          <w:sz w:val="24"/>
          <w:szCs w:val="24"/>
        </w:rPr>
        <w:t>感染率的变化</w:t>
      </w:r>
    </w:p>
    <w:p w14:paraId="15D7BA59" w14:textId="02D3B4A7" w:rsidR="009A7AB8" w:rsidRDefault="009947E9" w:rsidP="009947E9">
      <w:pPr>
        <w:spacing w:line="360" w:lineRule="auto"/>
        <w:jc w:val="center"/>
        <w:rPr>
          <w:rFonts w:asciiTheme="minorEastAsia" w:eastAsiaTheme="minorEastAsia" w:hAnsiTheme="minorEastAsia"/>
          <w:color w:val="000000"/>
          <w:sz w:val="24"/>
          <w:szCs w:val="24"/>
        </w:rPr>
      </w:pPr>
      <w:r w:rsidRPr="000B1F2B">
        <w:rPr>
          <w:noProof/>
        </w:rPr>
        <w:lastRenderedPageBreak/>
        <w:drawing>
          <wp:inline distT="0" distB="0" distL="0" distR="0" wp14:anchorId="0EC6147B" wp14:editId="28507C38">
            <wp:extent cx="4554000" cy="3398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54000" cy="3398400"/>
                    </a:xfrm>
                    <a:prstGeom prst="rect">
                      <a:avLst/>
                    </a:prstGeom>
                    <a:noFill/>
                    <a:ln>
                      <a:noFill/>
                    </a:ln>
                  </pic:spPr>
                </pic:pic>
              </a:graphicData>
            </a:graphic>
          </wp:inline>
        </w:drawing>
      </w:r>
    </w:p>
    <w:p w14:paraId="712B77AC" w14:textId="53A079EC" w:rsidR="009A7AB8" w:rsidRPr="004E72DC" w:rsidRDefault="009A7AB8" w:rsidP="009A7AB8">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图4</w:t>
      </w:r>
      <w:r>
        <w:rPr>
          <w:rFonts w:asciiTheme="minorEastAsia" w:eastAsiaTheme="minorEastAsia" w:hAnsiTheme="minorEastAsia"/>
          <w:sz w:val="24"/>
          <w:szCs w:val="24"/>
        </w:rPr>
        <w:t xml:space="preserve">-c </w:t>
      </w:r>
      <w:r w:rsidR="000F6AF5">
        <w:rPr>
          <w:rFonts w:asciiTheme="minorEastAsia" w:eastAsiaTheme="minorEastAsia" w:hAnsiTheme="minorEastAsia" w:hint="eastAsia"/>
          <w:sz w:val="24"/>
          <w:szCs w:val="24"/>
        </w:rPr>
        <w:t>采取个体行为2时</w:t>
      </w:r>
      <w:r w:rsidR="00B47C97" w:rsidRPr="00B47C97">
        <w:rPr>
          <w:rFonts w:asciiTheme="minorEastAsia" w:eastAsiaTheme="minorEastAsia" w:hAnsiTheme="minorEastAsia" w:hint="eastAsia"/>
          <w:sz w:val="24"/>
          <w:szCs w:val="24"/>
        </w:rPr>
        <w:t>BA-WS双层网络上</w:t>
      </w:r>
      <w:r w:rsidR="000F6AF5">
        <w:rPr>
          <w:rFonts w:asciiTheme="minorEastAsia" w:eastAsiaTheme="minorEastAsia" w:hAnsiTheme="minorEastAsia" w:hint="eastAsia"/>
          <w:sz w:val="24"/>
          <w:szCs w:val="24"/>
        </w:rPr>
        <w:t>疾病的</w:t>
      </w:r>
      <w:r w:rsidR="00B47C97" w:rsidRPr="00B47C97">
        <w:rPr>
          <w:rFonts w:asciiTheme="minorEastAsia" w:eastAsiaTheme="minorEastAsia" w:hAnsiTheme="minorEastAsia" w:hint="eastAsia"/>
          <w:sz w:val="24"/>
          <w:szCs w:val="24"/>
        </w:rPr>
        <w:t>感染率的变化</w:t>
      </w:r>
    </w:p>
    <w:p w14:paraId="6C0102BC" w14:textId="77777777" w:rsidR="002417CA" w:rsidRPr="004E72DC" w:rsidRDefault="002417CA" w:rsidP="004E72DC">
      <w:pPr>
        <w:spacing w:line="360" w:lineRule="auto"/>
        <w:jc w:val="center"/>
        <w:rPr>
          <w:rFonts w:asciiTheme="minorEastAsia" w:eastAsiaTheme="minorEastAsia" w:hAnsiTheme="minorEastAsia"/>
          <w:color w:val="000000"/>
          <w:sz w:val="24"/>
          <w:szCs w:val="24"/>
        </w:rPr>
      </w:pPr>
    </w:p>
    <w:sectPr w:rsidR="002417CA" w:rsidRPr="004E72DC" w:rsidSect="00D217C7">
      <w:headerReference w:type="default" r:id="rId4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17F46" w14:textId="77777777" w:rsidR="00126B3F" w:rsidRDefault="00126B3F">
      <w:r>
        <w:separator/>
      </w:r>
    </w:p>
  </w:endnote>
  <w:endnote w:type="continuationSeparator" w:id="0">
    <w:p w14:paraId="1A13384D" w14:textId="77777777" w:rsidR="00126B3F" w:rsidRDefault="00126B3F">
      <w:r>
        <w:continuationSeparator/>
      </w:r>
    </w:p>
  </w:endnote>
  <w:endnote w:type="continuationNotice" w:id="1">
    <w:p w14:paraId="7E1B71EE" w14:textId="77777777" w:rsidR="00126B3F" w:rsidRDefault="00126B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597642"/>
      <w:docPartObj>
        <w:docPartGallery w:val="Page Numbers (Bottom of Page)"/>
        <w:docPartUnique/>
      </w:docPartObj>
    </w:sdtPr>
    <w:sdtEndPr/>
    <w:sdtContent>
      <w:p w14:paraId="416E76AC" w14:textId="77777777" w:rsidR="00C66D27" w:rsidRDefault="00C66D27">
        <w:pPr>
          <w:pStyle w:val="a3"/>
          <w:jc w:val="center"/>
        </w:pPr>
        <w:r>
          <w:fldChar w:fldCharType="begin"/>
        </w:r>
        <w:r>
          <w:instrText>PAGE   \* MERGEFORMAT</w:instrText>
        </w:r>
        <w:r>
          <w:fldChar w:fldCharType="separate"/>
        </w:r>
        <w:r w:rsidRPr="004E72DC">
          <w:rPr>
            <w:noProof/>
            <w:lang w:val="zh-CN"/>
          </w:rPr>
          <w:t>1</w:t>
        </w:r>
        <w:r>
          <w:fldChar w:fldCharType="end"/>
        </w:r>
      </w:p>
    </w:sdtContent>
  </w:sdt>
  <w:p w14:paraId="45CB8734" w14:textId="77777777" w:rsidR="00C66D27" w:rsidRDefault="00C66D2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5FE7A" w14:textId="77777777" w:rsidR="00126B3F" w:rsidRDefault="00126B3F">
      <w:r>
        <w:separator/>
      </w:r>
    </w:p>
  </w:footnote>
  <w:footnote w:type="continuationSeparator" w:id="0">
    <w:p w14:paraId="41BBC9F3" w14:textId="77777777" w:rsidR="00126B3F" w:rsidRDefault="00126B3F">
      <w:r>
        <w:continuationSeparator/>
      </w:r>
    </w:p>
  </w:footnote>
  <w:footnote w:type="continuationNotice" w:id="1">
    <w:p w14:paraId="7FAEBA8E" w14:textId="77777777" w:rsidR="00126B3F" w:rsidRDefault="00126B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9E0D9"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5168" behindDoc="0" locked="0" layoutInCell="0" allowOverlap="1" wp14:anchorId="5A5025F7" wp14:editId="6AD365FD">
              <wp:simplePos x="0" y="0"/>
              <wp:positionH relativeFrom="column">
                <wp:posOffset>0</wp:posOffset>
              </wp:positionH>
              <wp:positionV relativeFrom="paragraph">
                <wp:posOffset>360045</wp:posOffset>
              </wp:positionV>
              <wp:extent cx="6120130" cy="0"/>
              <wp:effectExtent l="9525" t="7620" r="13970" b="1143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B6BA5" id="Line 8"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T+K/Z78BAABq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申请信息</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75E97"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6192" behindDoc="0" locked="0" layoutInCell="0" allowOverlap="1" wp14:anchorId="1054EAAB" wp14:editId="5DE2F303">
              <wp:simplePos x="0" y="0"/>
              <wp:positionH relativeFrom="column">
                <wp:posOffset>0</wp:posOffset>
              </wp:positionH>
              <wp:positionV relativeFrom="paragraph">
                <wp:posOffset>360045</wp:posOffset>
              </wp:positionV>
              <wp:extent cx="6120130" cy="0"/>
              <wp:effectExtent l="9525" t="7620" r="13970" b="1143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DDEBE"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" o:allowincell="f" strokeweight="1pt"/>
          </w:pict>
        </mc:Fallback>
      </mc:AlternateContent>
    </w:r>
    <w:r>
      <w:rPr>
        <w:rFonts w:eastAsia="黑体" w:hint="eastAsia"/>
        <w:spacing w:val="90"/>
        <w:sz w:val="28"/>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B3B81"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14:anchorId="273DB46C" wp14:editId="6691962D">
              <wp:simplePos x="0" y="0"/>
              <wp:positionH relativeFrom="column">
                <wp:posOffset>0</wp:posOffset>
              </wp:positionH>
              <wp:positionV relativeFrom="paragraph">
                <wp:posOffset>360045</wp:posOffset>
              </wp:positionV>
              <wp:extent cx="6120130" cy="0"/>
              <wp:effectExtent l="9525" t="7620" r="13970" b="1143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FA23B" id="Line 1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GEuher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摘要附图</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EE558"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6704" behindDoc="0" locked="0" layoutInCell="0" allowOverlap="1" wp14:anchorId="21D439FD" wp14:editId="45BD197C">
              <wp:simplePos x="0" y="0"/>
              <wp:positionH relativeFrom="column">
                <wp:posOffset>0</wp:posOffset>
              </wp:positionH>
              <wp:positionV relativeFrom="paragraph">
                <wp:posOffset>360045</wp:posOffset>
              </wp:positionV>
              <wp:extent cx="6120130" cy="0"/>
              <wp:effectExtent l="9525" t="7620" r="13970" b="1143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20D20" id="Line 1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qjHHW7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363E3"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0800" behindDoc="0" locked="0" layoutInCell="0" allowOverlap="1" wp14:anchorId="5E47EF51" wp14:editId="70C10612">
              <wp:simplePos x="0" y="0"/>
              <wp:positionH relativeFrom="column">
                <wp:posOffset>0</wp:posOffset>
              </wp:positionH>
              <wp:positionV relativeFrom="paragraph">
                <wp:posOffset>360045</wp:posOffset>
              </wp:positionV>
              <wp:extent cx="6120130" cy="0"/>
              <wp:effectExtent l="9525" t="7620" r="13970" b="1143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80637" id="Line 13"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mwOKFr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EBF02"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0288" behindDoc="0" locked="0" layoutInCell="0" allowOverlap="1" wp14:anchorId="6385A832" wp14:editId="3A366EC5">
              <wp:simplePos x="0" y="0"/>
              <wp:positionH relativeFrom="column">
                <wp:posOffset>0</wp:posOffset>
              </wp:positionH>
              <wp:positionV relativeFrom="paragraph">
                <wp:posOffset>360045</wp:posOffset>
              </wp:positionV>
              <wp:extent cx="6120130" cy="0"/>
              <wp:effectExtent l="9525" t="7620" r="13970" b="1143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37758" id="Line 1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NY+U37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EBDE268E">
      <w:start w:val="1"/>
      <w:numFmt w:val="decimal"/>
      <w:lvlText w:val="%1．"/>
      <w:lvlJc w:val="left"/>
      <w:pPr>
        <w:tabs>
          <w:tab w:val="num" w:pos="360"/>
        </w:tabs>
        <w:ind w:left="360" w:hanging="360"/>
      </w:pPr>
      <w:rPr>
        <w:rFonts w:hint="eastAsia"/>
      </w:rPr>
    </w:lvl>
    <w:lvl w:ilvl="1" w:tplc="81AE7DA8" w:tentative="1">
      <w:start w:val="1"/>
      <w:numFmt w:val="lowerLetter"/>
      <w:lvlText w:val="%2)"/>
      <w:lvlJc w:val="left"/>
      <w:pPr>
        <w:tabs>
          <w:tab w:val="num" w:pos="840"/>
        </w:tabs>
        <w:ind w:left="840" w:hanging="420"/>
      </w:pPr>
    </w:lvl>
    <w:lvl w:ilvl="2" w:tplc="0912665C" w:tentative="1">
      <w:start w:val="1"/>
      <w:numFmt w:val="lowerRoman"/>
      <w:lvlText w:val="%3."/>
      <w:lvlJc w:val="right"/>
      <w:pPr>
        <w:tabs>
          <w:tab w:val="num" w:pos="1260"/>
        </w:tabs>
        <w:ind w:left="1260" w:hanging="420"/>
      </w:pPr>
    </w:lvl>
    <w:lvl w:ilvl="3" w:tplc="4CB298E8" w:tentative="1">
      <w:start w:val="1"/>
      <w:numFmt w:val="decimal"/>
      <w:lvlText w:val="%4."/>
      <w:lvlJc w:val="left"/>
      <w:pPr>
        <w:tabs>
          <w:tab w:val="num" w:pos="1680"/>
        </w:tabs>
        <w:ind w:left="1680" w:hanging="420"/>
      </w:pPr>
    </w:lvl>
    <w:lvl w:ilvl="4" w:tplc="62747D20" w:tentative="1">
      <w:start w:val="1"/>
      <w:numFmt w:val="lowerLetter"/>
      <w:lvlText w:val="%5)"/>
      <w:lvlJc w:val="left"/>
      <w:pPr>
        <w:tabs>
          <w:tab w:val="num" w:pos="2100"/>
        </w:tabs>
        <w:ind w:left="2100" w:hanging="420"/>
      </w:pPr>
    </w:lvl>
    <w:lvl w:ilvl="5" w:tplc="9AFC4A8E" w:tentative="1">
      <w:start w:val="1"/>
      <w:numFmt w:val="lowerRoman"/>
      <w:lvlText w:val="%6."/>
      <w:lvlJc w:val="right"/>
      <w:pPr>
        <w:tabs>
          <w:tab w:val="num" w:pos="2520"/>
        </w:tabs>
        <w:ind w:left="2520" w:hanging="420"/>
      </w:pPr>
    </w:lvl>
    <w:lvl w:ilvl="6" w:tplc="8668EB16" w:tentative="1">
      <w:start w:val="1"/>
      <w:numFmt w:val="decimal"/>
      <w:lvlText w:val="%7."/>
      <w:lvlJc w:val="left"/>
      <w:pPr>
        <w:tabs>
          <w:tab w:val="num" w:pos="2940"/>
        </w:tabs>
        <w:ind w:left="2940" w:hanging="420"/>
      </w:pPr>
    </w:lvl>
    <w:lvl w:ilvl="7" w:tplc="438E02C6" w:tentative="1">
      <w:start w:val="1"/>
      <w:numFmt w:val="lowerLetter"/>
      <w:lvlText w:val="%8)"/>
      <w:lvlJc w:val="left"/>
      <w:pPr>
        <w:tabs>
          <w:tab w:val="num" w:pos="3360"/>
        </w:tabs>
        <w:ind w:left="3360" w:hanging="420"/>
      </w:pPr>
    </w:lvl>
    <w:lvl w:ilvl="8" w:tplc="DDCEA9A4" w:tentative="1">
      <w:start w:val="1"/>
      <w:numFmt w:val="lowerRoman"/>
      <w:lvlText w:val="%9."/>
      <w:lvlJc w:val="right"/>
      <w:pPr>
        <w:tabs>
          <w:tab w:val="num" w:pos="3780"/>
        </w:tabs>
        <w:ind w:left="3780" w:hanging="420"/>
      </w:pPr>
    </w:lvl>
  </w:abstractNum>
  <w:abstractNum w:abstractNumId="1" w15:restartNumberingAfterBreak="0">
    <w:nsid w:val="22AC69F6"/>
    <w:multiLevelType w:val="hybridMultilevel"/>
    <w:tmpl w:val="C9C87140"/>
    <w:lvl w:ilvl="0" w:tplc="A6826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36176"/>
    <w:multiLevelType w:val="hybridMultilevel"/>
    <w:tmpl w:val="9410C5D4"/>
    <w:lvl w:ilvl="0" w:tplc="99689890">
      <w:start w:val="1"/>
      <w:numFmt w:val="decimal"/>
      <w:lvlText w:val="%1．"/>
      <w:lvlJc w:val="left"/>
      <w:pPr>
        <w:tabs>
          <w:tab w:val="num" w:pos="360"/>
        </w:tabs>
        <w:ind w:left="360" w:hanging="360"/>
      </w:pPr>
      <w:rPr>
        <w:rFonts w:hint="eastAsia"/>
      </w:rPr>
    </w:lvl>
    <w:lvl w:ilvl="1" w:tplc="416C3DEE" w:tentative="1">
      <w:start w:val="1"/>
      <w:numFmt w:val="lowerLetter"/>
      <w:lvlText w:val="%2)"/>
      <w:lvlJc w:val="left"/>
      <w:pPr>
        <w:tabs>
          <w:tab w:val="num" w:pos="840"/>
        </w:tabs>
        <w:ind w:left="840" w:hanging="420"/>
      </w:pPr>
    </w:lvl>
    <w:lvl w:ilvl="2" w:tplc="2F8A1354" w:tentative="1">
      <w:start w:val="1"/>
      <w:numFmt w:val="lowerRoman"/>
      <w:lvlText w:val="%3."/>
      <w:lvlJc w:val="right"/>
      <w:pPr>
        <w:tabs>
          <w:tab w:val="num" w:pos="1260"/>
        </w:tabs>
        <w:ind w:left="1260" w:hanging="420"/>
      </w:pPr>
    </w:lvl>
    <w:lvl w:ilvl="3" w:tplc="039A7E88" w:tentative="1">
      <w:start w:val="1"/>
      <w:numFmt w:val="decimal"/>
      <w:lvlText w:val="%4."/>
      <w:lvlJc w:val="left"/>
      <w:pPr>
        <w:tabs>
          <w:tab w:val="num" w:pos="1680"/>
        </w:tabs>
        <w:ind w:left="1680" w:hanging="420"/>
      </w:pPr>
    </w:lvl>
    <w:lvl w:ilvl="4" w:tplc="B0B45F8C" w:tentative="1">
      <w:start w:val="1"/>
      <w:numFmt w:val="lowerLetter"/>
      <w:lvlText w:val="%5)"/>
      <w:lvlJc w:val="left"/>
      <w:pPr>
        <w:tabs>
          <w:tab w:val="num" w:pos="2100"/>
        </w:tabs>
        <w:ind w:left="2100" w:hanging="420"/>
      </w:pPr>
    </w:lvl>
    <w:lvl w:ilvl="5" w:tplc="EE76B9CE" w:tentative="1">
      <w:start w:val="1"/>
      <w:numFmt w:val="lowerRoman"/>
      <w:lvlText w:val="%6."/>
      <w:lvlJc w:val="right"/>
      <w:pPr>
        <w:tabs>
          <w:tab w:val="num" w:pos="2520"/>
        </w:tabs>
        <w:ind w:left="2520" w:hanging="420"/>
      </w:pPr>
    </w:lvl>
    <w:lvl w:ilvl="6" w:tplc="81AC09BA" w:tentative="1">
      <w:start w:val="1"/>
      <w:numFmt w:val="decimal"/>
      <w:lvlText w:val="%7."/>
      <w:lvlJc w:val="left"/>
      <w:pPr>
        <w:tabs>
          <w:tab w:val="num" w:pos="2940"/>
        </w:tabs>
        <w:ind w:left="2940" w:hanging="420"/>
      </w:pPr>
    </w:lvl>
    <w:lvl w:ilvl="7" w:tplc="7018D8C8" w:tentative="1">
      <w:start w:val="1"/>
      <w:numFmt w:val="lowerLetter"/>
      <w:lvlText w:val="%8)"/>
      <w:lvlJc w:val="left"/>
      <w:pPr>
        <w:tabs>
          <w:tab w:val="num" w:pos="3360"/>
        </w:tabs>
        <w:ind w:left="3360" w:hanging="420"/>
      </w:pPr>
    </w:lvl>
    <w:lvl w:ilvl="8" w:tplc="261AFF90" w:tentative="1">
      <w:start w:val="1"/>
      <w:numFmt w:val="lowerRoman"/>
      <w:lvlText w:val="%9."/>
      <w:lvlJc w:val="right"/>
      <w:pPr>
        <w:tabs>
          <w:tab w:val="num" w:pos="3780"/>
        </w:tabs>
        <w:ind w:left="3780" w:hanging="420"/>
      </w:pPr>
    </w:lvl>
  </w:abstractNum>
  <w:abstractNum w:abstractNumId="3" w15:restartNumberingAfterBreak="0">
    <w:nsid w:val="3E2428F1"/>
    <w:multiLevelType w:val="hybridMultilevel"/>
    <w:tmpl w:val="3BC0A710"/>
    <w:lvl w:ilvl="0" w:tplc="B7D03AC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42230ADE"/>
    <w:multiLevelType w:val="hybridMultilevel"/>
    <w:tmpl w:val="12BC26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41E2DC0"/>
    <w:multiLevelType w:val="hybridMultilevel"/>
    <w:tmpl w:val="ABAC7556"/>
    <w:lvl w:ilvl="0" w:tplc="8464858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wb王文波">
    <w15:presenceInfo w15:providerId="None" w15:userId="wwb王文波"/>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790"/>
    <w:rsid w:val="000017BD"/>
    <w:rsid w:val="00001937"/>
    <w:rsid w:val="000050E8"/>
    <w:rsid w:val="00005DBA"/>
    <w:rsid w:val="00007CCD"/>
    <w:rsid w:val="00013655"/>
    <w:rsid w:val="00013C67"/>
    <w:rsid w:val="00014F51"/>
    <w:rsid w:val="0001601C"/>
    <w:rsid w:val="0002057E"/>
    <w:rsid w:val="000218B8"/>
    <w:rsid w:val="00021ACE"/>
    <w:rsid w:val="000228BA"/>
    <w:rsid w:val="00022ABE"/>
    <w:rsid w:val="00023788"/>
    <w:rsid w:val="00023850"/>
    <w:rsid w:val="000258F5"/>
    <w:rsid w:val="00025FEB"/>
    <w:rsid w:val="0002640E"/>
    <w:rsid w:val="0003022E"/>
    <w:rsid w:val="00030B6A"/>
    <w:rsid w:val="00031A6C"/>
    <w:rsid w:val="0003345D"/>
    <w:rsid w:val="00034929"/>
    <w:rsid w:val="00034E76"/>
    <w:rsid w:val="0003646F"/>
    <w:rsid w:val="00041DA6"/>
    <w:rsid w:val="00043EB6"/>
    <w:rsid w:val="00045AAA"/>
    <w:rsid w:val="0004675B"/>
    <w:rsid w:val="00050406"/>
    <w:rsid w:val="000516D9"/>
    <w:rsid w:val="00052C1B"/>
    <w:rsid w:val="00054932"/>
    <w:rsid w:val="00057743"/>
    <w:rsid w:val="00062BB0"/>
    <w:rsid w:val="00063866"/>
    <w:rsid w:val="00066477"/>
    <w:rsid w:val="00072D35"/>
    <w:rsid w:val="0007321B"/>
    <w:rsid w:val="00074563"/>
    <w:rsid w:val="00076092"/>
    <w:rsid w:val="000761F8"/>
    <w:rsid w:val="0008007B"/>
    <w:rsid w:val="000806FD"/>
    <w:rsid w:val="00085B12"/>
    <w:rsid w:val="00090C74"/>
    <w:rsid w:val="00092E03"/>
    <w:rsid w:val="000950C0"/>
    <w:rsid w:val="00096D62"/>
    <w:rsid w:val="00097429"/>
    <w:rsid w:val="000A064D"/>
    <w:rsid w:val="000A0F3D"/>
    <w:rsid w:val="000A21B2"/>
    <w:rsid w:val="000A2C39"/>
    <w:rsid w:val="000A4D82"/>
    <w:rsid w:val="000A73CB"/>
    <w:rsid w:val="000A7E3D"/>
    <w:rsid w:val="000B2279"/>
    <w:rsid w:val="000B22B2"/>
    <w:rsid w:val="000B2635"/>
    <w:rsid w:val="000B38A6"/>
    <w:rsid w:val="000B3FF1"/>
    <w:rsid w:val="000B559A"/>
    <w:rsid w:val="000B57BD"/>
    <w:rsid w:val="000C21A0"/>
    <w:rsid w:val="000C3073"/>
    <w:rsid w:val="000C366B"/>
    <w:rsid w:val="000C3702"/>
    <w:rsid w:val="000C375C"/>
    <w:rsid w:val="000C4CE6"/>
    <w:rsid w:val="000C587F"/>
    <w:rsid w:val="000C7A55"/>
    <w:rsid w:val="000D01D1"/>
    <w:rsid w:val="000D17F8"/>
    <w:rsid w:val="000D2047"/>
    <w:rsid w:val="000D2D74"/>
    <w:rsid w:val="000D2F2C"/>
    <w:rsid w:val="000D3264"/>
    <w:rsid w:val="000D555D"/>
    <w:rsid w:val="000D5DBD"/>
    <w:rsid w:val="000D65D8"/>
    <w:rsid w:val="000D6802"/>
    <w:rsid w:val="000D7033"/>
    <w:rsid w:val="000E1400"/>
    <w:rsid w:val="000E2B87"/>
    <w:rsid w:val="000E3351"/>
    <w:rsid w:val="000E4220"/>
    <w:rsid w:val="000E4E7E"/>
    <w:rsid w:val="000F0625"/>
    <w:rsid w:val="000F081C"/>
    <w:rsid w:val="000F0A2E"/>
    <w:rsid w:val="000F35CD"/>
    <w:rsid w:val="000F43EA"/>
    <w:rsid w:val="000F6AF5"/>
    <w:rsid w:val="00102F96"/>
    <w:rsid w:val="00105C3B"/>
    <w:rsid w:val="001143CC"/>
    <w:rsid w:val="00116ED2"/>
    <w:rsid w:val="00116F41"/>
    <w:rsid w:val="00120ED6"/>
    <w:rsid w:val="00121F64"/>
    <w:rsid w:val="00124CC9"/>
    <w:rsid w:val="001253AB"/>
    <w:rsid w:val="00125E62"/>
    <w:rsid w:val="00126B3F"/>
    <w:rsid w:val="00126ED2"/>
    <w:rsid w:val="001341C9"/>
    <w:rsid w:val="00135AC4"/>
    <w:rsid w:val="00135C2E"/>
    <w:rsid w:val="00136E01"/>
    <w:rsid w:val="001373CF"/>
    <w:rsid w:val="00140B69"/>
    <w:rsid w:val="00143896"/>
    <w:rsid w:val="001453A0"/>
    <w:rsid w:val="00146EF8"/>
    <w:rsid w:val="00150BAD"/>
    <w:rsid w:val="00150D3C"/>
    <w:rsid w:val="00153657"/>
    <w:rsid w:val="00153953"/>
    <w:rsid w:val="00153A90"/>
    <w:rsid w:val="00163CA5"/>
    <w:rsid w:val="00164E97"/>
    <w:rsid w:val="00166DAD"/>
    <w:rsid w:val="00170F3C"/>
    <w:rsid w:val="00173153"/>
    <w:rsid w:val="00176739"/>
    <w:rsid w:val="0018064B"/>
    <w:rsid w:val="00182AE6"/>
    <w:rsid w:val="00183765"/>
    <w:rsid w:val="001839D7"/>
    <w:rsid w:val="00183AE9"/>
    <w:rsid w:val="00183DE1"/>
    <w:rsid w:val="00183EF8"/>
    <w:rsid w:val="00183F88"/>
    <w:rsid w:val="00185A4F"/>
    <w:rsid w:val="00194588"/>
    <w:rsid w:val="001947A8"/>
    <w:rsid w:val="00195BD8"/>
    <w:rsid w:val="001A1CA2"/>
    <w:rsid w:val="001A24A7"/>
    <w:rsid w:val="001A274D"/>
    <w:rsid w:val="001A335E"/>
    <w:rsid w:val="001A6E53"/>
    <w:rsid w:val="001B14FA"/>
    <w:rsid w:val="001B22F9"/>
    <w:rsid w:val="001B3C22"/>
    <w:rsid w:val="001B4034"/>
    <w:rsid w:val="001B4ECD"/>
    <w:rsid w:val="001B6CA4"/>
    <w:rsid w:val="001B71B0"/>
    <w:rsid w:val="001B730F"/>
    <w:rsid w:val="001C0FD7"/>
    <w:rsid w:val="001C3F77"/>
    <w:rsid w:val="001C5065"/>
    <w:rsid w:val="001C6885"/>
    <w:rsid w:val="001C6AAD"/>
    <w:rsid w:val="001D3A6F"/>
    <w:rsid w:val="001D6269"/>
    <w:rsid w:val="001D6A9D"/>
    <w:rsid w:val="001D7F3E"/>
    <w:rsid w:val="001E0166"/>
    <w:rsid w:val="001E0402"/>
    <w:rsid w:val="001E1BF6"/>
    <w:rsid w:val="001E43AE"/>
    <w:rsid w:val="001E493E"/>
    <w:rsid w:val="001E52B6"/>
    <w:rsid w:val="001F261E"/>
    <w:rsid w:val="001F5039"/>
    <w:rsid w:val="001F6A1F"/>
    <w:rsid w:val="002026AA"/>
    <w:rsid w:val="00204596"/>
    <w:rsid w:val="0020512E"/>
    <w:rsid w:val="0020521E"/>
    <w:rsid w:val="00211331"/>
    <w:rsid w:val="0021138E"/>
    <w:rsid w:val="002153B9"/>
    <w:rsid w:val="00220BEA"/>
    <w:rsid w:val="0022431E"/>
    <w:rsid w:val="0022644B"/>
    <w:rsid w:val="00226D6B"/>
    <w:rsid w:val="00226F66"/>
    <w:rsid w:val="00235291"/>
    <w:rsid w:val="002364AA"/>
    <w:rsid w:val="002417CA"/>
    <w:rsid w:val="00243046"/>
    <w:rsid w:val="00244232"/>
    <w:rsid w:val="002452C6"/>
    <w:rsid w:val="00251D73"/>
    <w:rsid w:val="00252474"/>
    <w:rsid w:val="00252B7A"/>
    <w:rsid w:val="002530CD"/>
    <w:rsid w:val="00253D0B"/>
    <w:rsid w:val="002540CD"/>
    <w:rsid w:val="00263F90"/>
    <w:rsid w:val="0026604A"/>
    <w:rsid w:val="00273BA0"/>
    <w:rsid w:val="00273BFF"/>
    <w:rsid w:val="00274314"/>
    <w:rsid w:val="00275EB4"/>
    <w:rsid w:val="00276971"/>
    <w:rsid w:val="0027708C"/>
    <w:rsid w:val="002812B2"/>
    <w:rsid w:val="00282E8D"/>
    <w:rsid w:val="00285128"/>
    <w:rsid w:val="00290770"/>
    <w:rsid w:val="00291643"/>
    <w:rsid w:val="002964F9"/>
    <w:rsid w:val="002A0D56"/>
    <w:rsid w:val="002A21E5"/>
    <w:rsid w:val="002A226A"/>
    <w:rsid w:val="002A2C9E"/>
    <w:rsid w:val="002A3C2F"/>
    <w:rsid w:val="002A4732"/>
    <w:rsid w:val="002A4B17"/>
    <w:rsid w:val="002A59FB"/>
    <w:rsid w:val="002A6D47"/>
    <w:rsid w:val="002A796E"/>
    <w:rsid w:val="002A79F0"/>
    <w:rsid w:val="002B2151"/>
    <w:rsid w:val="002B557E"/>
    <w:rsid w:val="002B6D07"/>
    <w:rsid w:val="002B732A"/>
    <w:rsid w:val="002C30B7"/>
    <w:rsid w:val="002C7F24"/>
    <w:rsid w:val="002D18CD"/>
    <w:rsid w:val="002D1F7F"/>
    <w:rsid w:val="002E4A8E"/>
    <w:rsid w:val="002E511E"/>
    <w:rsid w:val="002F4CA1"/>
    <w:rsid w:val="002F5AEA"/>
    <w:rsid w:val="00301BD8"/>
    <w:rsid w:val="00307189"/>
    <w:rsid w:val="00307A63"/>
    <w:rsid w:val="003100B8"/>
    <w:rsid w:val="00312047"/>
    <w:rsid w:val="003162CB"/>
    <w:rsid w:val="003207E4"/>
    <w:rsid w:val="00321B62"/>
    <w:rsid w:val="00323AA8"/>
    <w:rsid w:val="0032421F"/>
    <w:rsid w:val="00325FD5"/>
    <w:rsid w:val="00326F34"/>
    <w:rsid w:val="003279C6"/>
    <w:rsid w:val="0033199B"/>
    <w:rsid w:val="0033314A"/>
    <w:rsid w:val="0033373F"/>
    <w:rsid w:val="00333EAF"/>
    <w:rsid w:val="003369EB"/>
    <w:rsid w:val="0033754F"/>
    <w:rsid w:val="00341F87"/>
    <w:rsid w:val="00344FC5"/>
    <w:rsid w:val="0034544E"/>
    <w:rsid w:val="00346893"/>
    <w:rsid w:val="003476AC"/>
    <w:rsid w:val="00350F38"/>
    <w:rsid w:val="00351DB4"/>
    <w:rsid w:val="0035288A"/>
    <w:rsid w:val="00352D8A"/>
    <w:rsid w:val="0035429E"/>
    <w:rsid w:val="00355930"/>
    <w:rsid w:val="00356681"/>
    <w:rsid w:val="00357242"/>
    <w:rsid w:val="00357757"/>
    <w:rsid w:val="00366150"/>
    <w:rsid w:val="0036615D"/>
    <w:rsid w:val="00366B74"/>
    <w:rsid w:val="00367683"/>
    <w:rsid w:val="0037003C"/>
    <w:rsid w:val="003726C2"/>
    <w:rsid w:val="0037382F"/>
    <w:rsid w:val="00373FBB"/>
    <w:rsid w:val="00375718"/>
    <w:rsid w:val="00380B86"/>
    <w:rsid w:val="00381C2A"/>
    <w:rsid w:val="003832DE"/>
    <w:rsid w:val="0038363F"/>
    <w:rsid w:val="0038372F"/>
    <w:rsid w:val="00384118"/>
    <w:rsid w:val="00384564"/>
    <w:rsid w:val="003860D5"/>
    <w:rsid w:val="0039328C"/>
    <w:rsid w:val="0039461C"/>
    <w:rsid w:val="003A0505"/>
    <w:rsid w:val="003A3FDD"/>
    <w:rsid w:val="003A4406"/>
    <w:rsid w:val="003A5053"/>
    <w:rsid w:val="003A5BB9"/>
    <w:rsid w:val="003A5C54"/>
    <w:rsid w:val="003B4E5B"/>
    <w:rsid w:val="003C11B3"/>
    <w:rsid w:val="003C684F"/>
    <w:rsid w:val="003D0FC1"/>
    <w:rsid w:val="003D10CB"/>
    <w:rsid w:val="003D161D"/>
    <w:rsid w:val="003D2EB6"/>
    <w:rsid w:val="003D3E77"/>
    <w:rsid w:val="003D7282"/>
    <w:rsid w:val="003D7A19"/>
    <w:rsid w:val="003E10FF"/>
    <w:rsid w:val="003E16AC"/>
    <w:rsid w:val="003E1DA7"/>
    <w:rsid w:val="003E2036"/>
    <w:rsid w:val="003E2597"/>
    <w:rsid w:val="003E2A8E"/>
    <w:rsid w:val="003E4252"/>
    <w:rsid w:val="003E42E3"/>
    <w:rsid w:val="003E6403"/>
    <w:rsid w:val="003E6D52"/>
    <w:rsid w:val="003F289A"/>
    <w:rsid w:val="003F3498"/>
    <w:rsid w:val="003F73C8"/>
    <w:rsid w:val="003F7A8B"/>
    <w:rsid w:val="0040245B"/>
    <w:rsid w:val="004042EB"/>
    <w:rsid w:val="004048BA"/>
    <w:rsid w:val="004064EF"/>
    <w:rsid w:val="00407FC4"/>
    <w:rsid w:val="004119BE"/>
    <w:rsid w:val="004127B4"/>
    <w:rsid w:val="004171EF"/>
    <w:rsid w:val="004200EF"/>
    <w:rsid w:val="00421BC8"/>
    <w:rsid w:val="00422E7C"/>
    <w:rsid w:val="00423295"/>
    <w:rsid w:val="004246D2"/>
    <w:rsid w:val="00427BD4"/>
    <w:rsid w:val="004329C1"/>
    <w:rsid w:val="00433C26"/>
    <w:rsid w:val="004366C0"/>
    <w:rsid w:val="00437A4F"/>
    <w:rsid w:val="0044498B"/>
    <w:rsid w:val="004454B7"/>
    <w:rsid w:val="004462A8"/>
    <w:rsid w:val="00454948"/>
    <w:rsid w:val="00454B8E"/>
    <w:rsid w:val="00460C4C"/>
    <w:rsid w:val="00461E8F"/>
    <w:rsid w:val="00462858"/>
    <w:rsid w:val="00463773"/>
    <w:rsid w:val="00464024"/>
    <w:rsid w:val="0046519E"/>
    <w:rsid w:val="00466359"/>
    <w:rsid w:val="0046799C"/>
    <w:rsid w:val="004706E7"/>
    <w:rsid w:val="00471AEF"/>
    <w:rsid w:val="00474EA0"/>
    <w:rsid w:val="00475938"/>
    <w:rsid w:val="004779ED"/>
    <w:rsid w:val="00480C8F"/>
    <w:rsid w:val="00481B24"/>
    <w:rsid w:val="0048256B"/>
    <w:rsid w:val="00482D69"/>
    <w:rsid w:val="00483E85"/>
    <w:rsid w:val="004844F4"/>
    <w:rsid w:val="00484A0E"/>
    <w:rsid w:val="00486BF8"/>
    <w:rsid w:val="00486F92"/>
    <w:rsid w:val="00491839"/>
    <w:rsid w:val="0049183E"/>
    <w:rsid w:val="00493C25"/>
    <w:rsid w:val="00493FA5"/>
    <w:rsid w:val="00494511"/>
    <w:rsid w:val="004A01F0"/>
    <w:rsid w:val="004A0C25"/>
    <w:rsid w:val="004A1E95"/>
    <w:rsid w:val="004A29EE"/>
    <w:rsid w:val="004A3CA5"/>
    <w:rsid w:val="004A5206"/>
    <w:rsid w:val="004A670B"/>
    <w:rsid w:val="004A722A"/>
    <w:rsid w:val="004A7F7B"/>
    <w:rsid w:val="004B07D9"/>
    <w:rsid w:val="004B0841"/>
    <w:rsid w:val="004B1F6C"/>
    <w:rsid w:val="004B5C26"/>
    <w:rsid w:val="004B6031"/>
    <w:rsid w:val="004B68CB"/>
    <w:rsid w:val="004B7B23"/>
    <w:rsid w:val="004C3A7F"/>
    <w:rsid w:val="004C4DA7"/>
    <w:rsid w:val="004C5842"/>
    <w:rsid w:val="004C7139"/>
    <w:rsid w:val="004D0FAA"/>
    <w:rsid w:val="004D1A5E"/>
    <w:rsid w:val="004D2530"/>
    <w:rsid w:val="004D2C2A"/>
    <w:rsid w:val="004D6EA5"/>
    <w:rsid w:val="004D7280"/>
    <w:rsid w:val="004E08A8"/>
    <w:rsid w:val="004E1D4D"/>
    <w:rsid w:val="004E213D"/>
    <w:rsid w:val="004E65AA"/>
    <w:rsid w:val="004E6AF6"/>
    <w:rsid w:val="004E6E21"/>
    <w:rsid w:val="004E72DC"/>
    <w:rsid w:val="004F0630"/>
    <w:rsid w:val="004F2C74"/>
    <w:rsid w:val="004F2EFA"/>
    <w:rsid w:val="004F4A8C"/>
    <w:rsid w:val="004F6FDD"/>
    <w:rsid w:val="00500FAD"/>
    <w:rsid w:val="00501B2B"/>
    <w:rsid w:val="0050284F"/>
    <w:rsid w:val="005057C0"/>
    <w:rsid w:val="00506E79"/>
    <w:rsid w:val="00510F52"/>
    <w:rsid w:val="00511C8F"/>
    <w:rsid w:val="00512636"/>
    <w:rsid w:val="00512A05"/>
    <w:rsid w:val="00512B15"/>
    <w:rsid w:val="005157EF"/>
    <w:rsid w:val="00515D16"/>
    <w:rsid w:val="00523881"/>
    <w:rsid w:val="00525962"/>
    <w:rsid w:val="0054005C"/>
    <w:rsid w:val="00542A2D"/>
    <w:rsid w:val="005466D8"/>
    <w:rsid w:val="00550CAE"/>
    <w:rsid w:val="00551133"/>
    <w:rsid w:val="005537C4"/>
    <w:rsid w:val="0055411E"/>
    <w:rsid w:val="005636BB"/>
    <w:rsid w:val="005645E5"/>
    <w:rsid w:val="00564636"/>
    <w:rsid w:val="00564AF9"/>
    <w:rsid w:val="00565286"/>
    <w:rsid w:val="0057083A"/>
    <w:rsid w:val="005732C5"/>
    <w:rsid w:val="00573506"/>
    <w:rsid w:val="00573934"/>
    <w:rsid w:val="00577954"/>
    <w:rsid w:val="005805FC"/>
    <w:rsid w:val="00582691"/>
    <w:rsid w:val="00584194"/>
    <w:rsid w:val="0058562F"/>
    <w:rsid w:val="00587D75"/>
    <w:rsid w:val="00591BEC"/>
    <w:rsid w:val="00593AE5"/>
    <w:rsid w:val="00594968"/>
    <w:rsid w:val="005972F6"/>
    <w:rsid w:val="00597310"/>
    <w:rsid w:val="005A0035"/>
    <w:rsid w:val="005A154B"/>
    <w:rsid w:val="005A3512"/>
    <w:rsid w:val="005A5FC3"/>
    <w:rsid w:val="005B118F"/>
    <w:rsid w:val="005B1B94"/>
    <w:rsid w:val="005B47E7"/>
    <w:rsid w:val="005B72DF"/>
    <w:rsid w:val="005B774B"/>
    <w:rsid w:val="005C3867"/>
    <w:rsid w:val="005C4285"/>
    <w:rsid w:val="005C489E"/>
    <w:rsid w:val="005C4DF2"/>
    <w:rsid w:val="005C6772"/>
    <w:rsid w:val="005D1E6C"/>
    <w:rsid w:val="005D26DA"/>
    <w:rsid w:val="005D3002"/>
    <w:rsid w:val="005D5170"/>
    <w:rsid w:val="005D76E7"/>
    <w:rsid w:val="005E06E4"/>
    <w:rsid w:val="005E192B"/>
    <w:rsid w:val="005E235B"/>
    <w:rsid w:val="005E44A5"/>
    <w:rsid w:val="005E4D58"/>
    <w:rsid w:val="005E6D27"/>
    <w:rsid w:val="005E6D60"/>
    <w:rsid w:val="005F2213"/>
    <w:rsid w:val="005F2E60"/>
    <w:rsid w:val="00602657"/>
    <w:rsid w:val="00603E6B"/>
    <w:rsid w:val="00604A0B"/>
    <w:rsid w:val="00604E3A"/>
    <w:rsid w:val="00606C78"/>
    <w:rsid w:val="00607286"/>
    <w:rsid w:val="00611A90"/>
    <w:rsid w:val="006121B4"/>
    <w:rsid w:val="006139FB"/>
    <w:rsid w:val="00613DC1"/>
    <w:rsid w:val="00615279"/>
    <w:rsid w:val="0062142F"/>
    <w:rsid w:val="00621D58"/>
    <w:rsid w:val="0062210D"/>
    <w:rsid w:val="00626819"/>
    <w:rsid w:val="00626A7A"/>
    <w:rsid w:val="00626AFF"/>
    <w:rsid w:val="006324A7"/>
    <w:rsid w:val="00633F16"/>
    <w:rsid w:val="00634650"/>
    <w:rsid w:val="0064145B"/>
    <w:rsid w:val="00643508"/>
    <w:rsid w:val="006478D5"/>
    <w:rsid w:val="00650073"/>
    <w:rsid w:val="006513B9"/>
    <w:rsid w:val="006618BF"/>
    <w:rsid w:val="00661DE6"/>
    <w:rsid w:val="006633B3"/>
    <w:rsid w:val="006641AD"/>
    <w:rsid w:val="006676CC"/>
    <w:rsid w:val="00667A29"/>
    <w:rsid w:val="0067040A"/>
    <w:rsid w:val="006719F5"/>
    <w:rsid w:val="00673F7E"/>
    <w:rsid w:val="0068007F"/>
    <w:rsid w:val="006806C0"/>
    <w:rsid w:val="0068189F"/>
    <w:rsid w:val="00681BBC"/>
    <w:rsid w:val="00682388"/>
    <w:rsid w:val="00683247"/>
    <w:rsid w:val="006835AC"/>
    <w:rsid w:val="00683C57"/>
    <w:rsid w:val="00684EFD"/>
    <w:rsid w:val="00686DA5"/>
    <w:rsid w:val="006908DC"/>
    <w:rsid w:val="00693264"/>
    <w:rsid w:val="0069359B"/>
    <w:rsid w:val="0069430E"/>
    <w:rsid w:val="0069588F"/>
    <w:rsid w:val="006970A3"/>
    <w:rsid w:val="006A0C1E"/>
    <w:rsid w:val="006A1E27"/>
    <w:rsid w:val="006A2D7D"/>
    <w:rsid w:val="006A7240"/>
    <w:rsid w:val="006B04D3"/>
    <w:rsid w:val="006B0A58"/>
    <w:rsid w:val="006B5FC2"/>
    <w:rsid w:val="006B6A20"/>
    <w:rsid w:val="006B6D1E"/>
    <w:rsid w:val="006C1394"/>
    <w:rsid w:val="006C1FFA"/>
    <w:rsid w:val="006C43FF"/>
    <w:rsid w:val="006C7D63"/>
    <w:rsid w:val="006D017B"/>
    <w:rsid w:val="006D30D5"/>
    <w:rsid w:val="006D3317"/>
    <w:rsid w:val="006D3DB0"/>
    <w:rsid w:val="006D4C94"/>
    <w:rsid w:val="006D53D1"/>
    <w:rsid w:val="006D6674"/>
    <w:rsid w:val="006E0C73"/>
    <w:rsid w:val="006E1B74"/>
    <w:rsid w:val="006E2650"/>
    <w:rsid w:val="006E308F"/>
    <w:rsid w:val="006E3423"/>
    <w:rsid w:val="006E6C6E"/>
    <w:rsid w:val="006F35A7"/>
    <w:rsid w:val="006F37A6"/>
    <w:rsid w:val="006F3B5F"/>
    <w:rsid w:val="006F539A"/>
    <w:rsid w:val="006F64D2"/>
    <w:rsid w:val="006F6FE7"/>
    <w:rsid w:val="006F7CD0"/>
    <w:rsid w:val="00700BBA"/>
    <w:rsid w:val="00700DF1"/>
    <w:rsid w:val="00702A6D"/>
    <w:rsid w:val="00706497"/>
    <w:rsid w:val="00711B29"/>
    <w:rsid w:val="007200D8"/>
    <w:rsid w:val="007204E3"/>
    <w:rsid w:val="007253D4"/>
    <w:rsid w:val="0072542C"/>
    <w:rsid w:val="00732F1C"/>
    <w:rsid w:val="00733752"/>
    <w:rsid w:val="0073384C"/>
    <w:rsid w:val="00733D30"/>
    <w:rsid w:val="007340EE"/>
    <w:rsid w:val="00734A4A"/>
    <w:rsid w:val="00742299"/>
    <w:rsid w:val="00744D14"/>
    <w:rsid w:val="00745614"/>
    <w:rsid w:val="00746D29"/>
    <w:rsid w:val="0075038E"/>
    <w:rsid w:val="007531C5"/>
    <w:rsid w:val="007619B6"/>
    <w:rsid w:val="007629F0"/>
    <w:rsid w:val="007640B6"/>
    <w:rsid w:val="00764E39"/>
    <w:rsid w:val="007658A8"/>
    <w:rsid w:val="007741D4"/>
    <w:rsid w:val="00774DBE"/>
    <w:rsid w:val="007755B2"/>
    <w:rsid w:val="00780C57"/>
    <w:rsid w:val="007814E0"/>
    <w:rsid w:val="00781E63"/>
    <w:rsid w:val="00782094"/>
    <w:rsid w:val="00784E77"/>
    <w:rsid w:val="00785581"/>
    <w:rsid w:val="00786CFC"/>
    <w:rsid w:val="00797E1D"/>
    <w:rsid w:val="007A298C"/>
    <w:rsid w:val="007A3A1A"/>
    <w:rsid w:val="007A5495"/>
    <w:rsid w:val="007A596F"/>
    <w:rsid w:val="007A7164"/>
    <w:rsid w:val="007A7E04"/>
    <w:rsid w:val="007B3675"/>
    <w:rsid w:val="007B4507"/>
    <w:rsid w:val="007B61AB"/>
    <w:rsid w:val="007B6834"/>
    <w:rsid w:val="007B69A0"/>
    <w:rsid w:val="007B6E52"/>
    <w:rsid w:val="007B6F62"/>
    <w:rsid w:val="007C1F78"/>
    <w:rsid w:val="007C28E7"/>
    <w:rsid w:val="007C31A8"/>
    <w:rsid w:val="007C3297"/>
    <w:rsid w:val="007C5352"/>
    <w:rsid w:val="007C6DCC"/>
    <w:rsid w:val="007D0D47"/>
    <w:rsid w:val="007D36C0"/>
    <w:rsid w:val="007D5C68"/>
    <w:rsid w:val="007D6F64"/>
    <w:rsid w:val="007D76BF"/>
    <w:rsid w:val="007E0A39"/>
    <w:rsid w:val="007E3832"/>
    <w:rsid w:val="007E5BC9"/>
    <w:rsid w:val="007F0806"/>
    <w:rsid w:val="007F5DD5"/>
    <w:rsid w:val="007F6017"/>
    <w:rsid w:val="007F79D3"/>
    <w:rsid w:val="00802C1C"/>
    <w:rsid w:val="00803CE4"/>
    <w:rsid w:val="008042D3"/>
    <w:rsid w:val="00805A5F"/>
    <w:rsid w:val="00806231"/>
    <w:rsid w:val="00807062"/>
    <w:rsid w:val="0081037B"/>
    <w:rsid w:val="0081160B"/>
    <w:rsid w:val="008129A0"/>
    <w:rsid w:val="00814285"/>
    <w:rsid w:val="008159CE"/>
    <w:rsid w:val="00815C72"/>
    <w:rsid w:val="00815DFE"/>
    <w:rsid w:val="0081646F"/>
    <w:rsid w:val="00820D9B"/>
    <w:rsid w:val="00824A06"/>
    <w:rsid w:val="00826BBA"/>
    <w:rsid w:val="00833AC4"/>
    <w:rsid w:val="008345FD"/>
    <w:rsid w:val="00841995"/>
    <w:rsid w:val="008434EB"/>
    <w:rsid w:val="0084378B"/>
    <w:rsid w:val="0084522F"/>
    <w:rsid w:val="00845434"/>
    <w:rsid w:val="00845E74"/>
    <w:rsid w:val="00850842"/>
    <w:rsid w:val="00850848"/>
    <w:rsid w:val="00852B1C"/>
    <w:rsid w:val="00853033"/>
    <w:rsid w:val="00854644"/>
    <w:rsid w:val="00854BCB"/>
    <w:rsid w:val="00854C5B"/>
    <w:rsid w:val="00854C6B"/>
    <w:rsid w:val="0085558E"/>
    <w:rsid w:val="00856B50"/>
    <w:rsid w:val="0085771E"/>
    <w:rsid w:val="00857B13"/>
    <w:rsid w:val="00862709"/>
    <w:rsid w:val="008627CB"/>
    <w:rsid w:val="00864B97"/>
    <w:rsid w:val="00864EE3"/>
    <w:rsid w:val="008655BC"/>
    <w:rsid w:val="008671FC"/>
    <w:rsid w:val="00867CA2"/>
    <w:rsid w:val="00870D74"/>
    <w:rsid w:val="00871568"/>
    <w:rsid w:val="0087218F"/>
    <w:rsid w:val="00873DB3"/>
    <w:rsid w:val="00873E31"/>
    <w:rsid w:val="00877522"/>
    <w:rsid w:val="00883117"/>
    <w:rsid w:val="0088386A"/>
    <w:rsid w:val="008840D1"/>
    <w:rsid w:val="00884A04"/>
    <w:rsid w:val="00884BB3"/>
    <w:rsid w:val="0088639D"/>
    <w:rsid w:val="008913F9"/>
    <w:rsid w:val="00892B7A"/>
    <w:rsid w:val="0089387D"/>
    <w:rsid w:val="00895140"/>
    <w:rsid w:val="00896951"/>
    <w:rsid w:val="008A1802"/>
    <w:rsid w:val="008A44BC"/>
    <w:rsid w:val="008A4A34"/>
    <w:rsid w:val="008B055E"/>
    <w:rsid w:val="008B159A"/>
    <w:rsid w:val="008B2B75"/>
    <w:rsid w:val="008B30C7"/>
    <w:rsid w:val="008B3D3C"/>
    <w:rsid w:val="008B47D6"/>
    <w:rsid w:val="008B689F"/>
    <w:rsid w:val="008B6CF7"/>
    <w:rsid w:val="008B7085"/>
    <w:rsid w:val="008C0ED9"/>
    <w:rsid w:val="008C2395"/>
    <w:rsid w:val="008C430D"/>
    <w:rsid w:val="008C4496"/>
    <w:rsid w:val="008C5719"/>
    <w:rsid w:val="008C742A"/>
    <w:rsid w:val="008D1602"/>
    <w:rsid w:val="008D172B"/>
    <w:rsid w:val="008D2765"/>
    <w:rsid w:val="008D3F98"/>
    <w:rsid w:val="008D3F9C"/>
    <w:rsid w:val="008D486F"/>
    <w:rsid w:val="008D4ADF"/>
    <w:rsid w:val="008D538D"/>
    <w:rsid w:val="008D54F4"/>
    <w:rsid w:val="008D55A2"/>
    <w:rsid w:val="008D56AD"/>
    <w:rsid w:val="008D77E0"/>
    <w:rsid w:val="008D7E15"/>
    <w:rsid w:val="008E0014"/>
    <w:rsid w:val="008E1213"/>
    <w:rsid w:val="008E1D90"/>
    <w:rsid w:val="008E2119"/>
    <w:rsid w:val="008E3132"/>
    <w:rsid w:val="008E3761"/>
    <w:rsid w:val="008E4D0C"/>
    <w:rsid w:val="008E5557"/>
    <w:rsid w:val="008E70A1"/>
    <w:rsid w:val="008E7D76"/>
    <w:rsid w:val="008F00E3"/>
    <w:rsid w:val="008F0914"/>
    <w:rsid w:val="008F0AE0"/>
    <w:rsid w:val="008F14BF"/>
    <w:rsid w:val="008F30F3"/>
    <w:rsid w:val="008F454C"/>
    <w:rsid w:val="008F6B09"/>
    <w:rsid w:val="009004BA"/>
    <w:rsid w:val="00901161"/>
    <w:rsid w:val="0090164A"/>
    <w:rsid w:val="00901F78"/>
    <w:rsid w:val="00902EBB"/>
    <w:rsid w:val="009036D7"/>
    <w:rsid w:val="00903A12"/>
    <w:rsid w:val="00904B8F"/>
    <w:rsid w:val="009137BD"/>
    <w:rsid w:val="009152F9"/>
    <w:rsid w:val="009168D0"/>
    <w:rsid w:val="00916FFD"/>
    <w:rsid w:val="0091731A"/>
    <w:rsid w:val="009211D9"/>
    <w:rsid w:val="00922C22"/>
    <w:rsid w:val="009232A3"/>
    <w:rsid w:val="0092461D"/>
    <w:rsid w:val="00925D08"/>
    <w:rsid w:val="00927764"/>
    <w:rsid w:val="00930595"/>
    <w:rsid w:val="009307D9"/>
    <w:rsid w:val="009308F6"/>
    <w:rsid w:val="00931737"/>
    <w:rsid w:val="0093613F"/>
    <w:rsid w:val="0093740A"/>
    <w:rsid w:val="00942B11"/>
    <w:rsid w:val="00942E11"/>
    <w:rsid w:val="009522D5"/>
    <w:rsid w:val="0095348B"/>
    <w:rsid w:val="00953720"/>
    <w:rsid w:val="009577E2"/>
    <w:rsid w:val="009605E0"/>
    <w:rsid w:val="009622B2"/>
    <w:rsid w:val="00962C3A"/>
    <w:rsid w:val="00963A5A"/>
    <w:rsid w:val="00963A80"/>
    <w:rsid w:val="00965B70"/>
    <w:rsid w:val="00967575"/>
    <w:rsid w:val="00972A5B"/>
    <w:rsid w:val="00975A2F"/>
    <w:rsid w:val="00977E78"/>
    <w:rsid w:val="00981E8F"/>
    <w:rsid w:val="00983212"/>
    <w:rsid w:val="009833B4"/>
    <w:rsid w:val="00987137"/>
    <w:rsid w:val="0098717C"/>
    <w:rsid w:val="009871D4"/>
    <w:rsid w:val="00987CBC"/>
    <w:rsid w:val="009918B3"/>
    <w:rsid w:val="00992272"/>
    <w:rsid w:val="009928C4"/>
    <w:rsid w:val="009937EC"/>
    <w:rsid w:val="0099454F"/>
    <w:rsid w:val="009947E9"/>
    <w:rsid w:val="00995D89"/>
    <w:rsid w:val="00995DB3"/>
    <w:rsid w:val="00995E03"/>
    <w:rsid w:val="009A1E00"/>
    <w:rsid w:val="009A2167"/>
    <w:rsid w:val="009A7AB8"/>
    <w:rsid w:val="009B149E"/>
    <w:rsid w:val="009B274C"/>
    <w:rsid w:val="009B6949"/>
    <w:rsid w:val="009B6D23"/>
    <w:rsid w:val="009C5C40"/>
    <w:rsid w:val="009C63AA"/>
    <w:rsid w:val="009C7C9D"/>
    <w:rsid w:val="009D0A36"/>
    <w:rsid w:val="009D1AB9"/>
    <w:rsid w:val="009D27C8"/>
    <w:rsid w:val="009D29D5"/>
    <w:rsid w:val="009D4648"/>
    <w:rsid w:val="009D58DB"/>
    <w:rsid w:val="009D6EDE"/>
    <w:rsid w:val="009D7E9E"/>
    <w:rsid w:val="009E4CBD"/>
    <w:rsid w:val="009E60EF"/>
    <w:rsid w:val="009E6FDD"/>
    <w:rsid w:val="009E73FF"/>
    <w:rsid w:val="009F1C80"/>
    <w:rsid w:val="009F217E"/>
    <w:rsid w:val="009F3A29"/>
    <w:rsid w:val="009F7D7F"/>
    <w:rsid w:val="00A01C56"/>
    <w:rsid w:val="00A01F36"/>
    <w:rsid w:val="00A02C5C"/>
    <w:rsid w:val="00A0374A"/>
    <w:rsid w:val="00A04BD7"/>
    <w:rsid w:val="00A06D97"/>
    <w:rsid w:val="00A1124A"/>
    <w:rsid w:val="00A112B4"/>
    <w:rsid w:val="00A114F0"/>
    <w:rsid w:val="00A14D11"/>
    <w:rsid w:val="00A243A9"/>
    <w:rsid w:val="00A24936"/>
    <w:rsid w:val="00A24DAD"/>
    <w:rsid w:val="00A25209"/>
    <w:rsid w:val="00A26995"/>
    <w:rsid w:val="00A27DEA"/>
    <w:rsid w:val="00A30B64"/>
    <w:rsid w:val="00A316B1"/>
    <w:rsid w:val="00A31977"/>
    <w:rsid w:val="00A31D83"/>
    <w:rsid w:val="00A325EC"/>
    <w:rsid w:val="00A33D5D"/>
    <w:rsid w:val="00A344C6"/>
    <w:rsid w:val="00A34C2C"/>
    <w:rsid w:val="00A4015F"/>
    <w:rsid w:val="00A43614"/>
    <w:rsid w:val="00A4487F"/>
    <w:rsid w:val="00A464C7"/>
    <w:rsid w:val="00A47B4A"/>
    <w:rsid w:val="00A526F2"/>
    <w:rsid w:val="00A5369C"/>
    <w:rsid w:val="00A558B6"/>
    <w:rsid w:val="00A606F2"/>
    <w:rsid w:val="00A624B5"/>
    <w:rsid w:val="00A64201"/>
    <w:rsid w:val="00A670FE"/>
    <w:rsid w:val="00A673D2"/>
    <w:rsid w:val="00A71117"/>
    <w:rsid w:val="00A71CF3"/>
    <w:rsid w:val="00A72464"/>
    <w:rsid w:val="00A73035"/>
    <w:rsid w:val="00A736BB"/>
    <w:rsid w:val="00A7420F"/>
    <w:rsid w:val="00A74DB7"/>
    <w:rsid w:val="00A751BE"/>
    <w:rsid w:val="00A755CD"/>
    <w:rsid w:val="00A813B7"/>
    <w:rsid w:val="00A821DB"/>
    <w:rsid w:val="00A82817"/>
    <w:rsid w:val="00A8295A"/>
    <w:rsid w:val="00A840C6"/>
    <w:rsid w:val="00A903AD"/>
    <w:rsid w:val="00A90F53"/>
    <w:rsid w:val="00A914BA"/>
    <w:rsid w:val="00A91989"/>
    <w:rsid w:val="00A91DAF"/>
    <w:rsid w:val="00A929AD"/>
    <w:rsid w:val="00A929D4"/>
    <w:rsid w:val="00A92E28"/>
    <w:rsid w:val="00A94A72"/>
    <w:rsid w:val="00A9650A"/>
    <w:rsid w:val="00A96D17"/>
    <w:rsid w:val="00AA1460"/>
    <w:rsid w:val="00AA3925"/>
    <w:rsid w:val="00AA5EF6"/>
    <w:rsid w:val="00AB0456"/>
    <w:rsid w:val="00AB121A"/>
    <w:rsid w:val="00AB26A5"/>
    <w:rsid w:val="00AB337C"/>
    <w:rsid w:val="00AB3416"/>
    <w:rsid w:val="00AB469F"/>
    <w:rsid w:val="00AB58FD"/>
    <w:rsid w:val="00AB6E9C"/>
    <w:rsid w:val="00AB792B"/>
    <w:rsid w:val="00AC134D"/>
    <w:rsid w:val="00AC4670"/>
    <w:rsid w:val="00AD04B6"/>
    <w:rsid w:val="00AD0E13"/>
    <w:rsid w:val="00AD5DA6"/>
    <w:rsid w:val="00AD7800"/>
    <w:rsid w:val="00AE4093"/>
    <w:rsid w:val="00AE5817"/>
    <w:rsid w:val="00AF06A6"/>
    <w:rsid w:val="00AF148B"/>
    <w:rsid w:val="00AF2947"/>
    <w:rsid w:val="00AF29AD"/>
    <w:rsid w:val="00AF4117"/>
    <w:rsid w:val="00AF4ED2"/>
    <w:rsid w:val="00AF5A3F"/>
    <w:rsid w:val="00AF67DB"/>
    <w:rsid w:val="00AF6F1B"/>
    <w:rsid w:val="00B012EF"/>
    <w:rsid w:val="00B0232E"/>
    <w:rsid w:val="00B02F2A"/>
    <w:rsid w:val="00B043B4"/>
    <w:rsid w:val="00B051B4"/>
    <w:rsid w:val="00B05FB5"/>
    <w:rsid w:val="00B069E6"/>
    <w:rsid w:val="00B10306"/>
    <w:rsid w:val="00B10FD2"/>
    <w:rsid w:val="00B11805"/>
    <w:rsid w:val="00B12CF0"/>
    <w:rsid w:val="00B1356B"/>
    <w:rsid w:val="00B14E74"/>
    <w:rsid w:val="00B15FFC"/>
    <w:rsid w:val="00B20E71"/>
    <w:rsid w:val="00B21068"/>
    <w:rsid w:val="00B23D64"/>
    <w:rsid w:val="00B24CED"/>
    <w:rsid w:val="00B25F78"/>
    <w:rsid w:val="00B27AC4"/>
    <w:rsid w:val="00B305C6"/>
    <w:rsid w:val="00B33B9C"/>
    <w:rsid w:val="00B375AF"/>
    <w:rsid w:val="00B4274F"/>
    <w:rsid w:val="00B43F12"/>
    <w:rsid w:val="00B4539B"/>
    <w:rsid w:val="00B47C97"/>
    <w:rsid w:val="00B50788"/>
    <w:rsid w:val="00B51A2D"/>
    <w:rsid w:val="00B523FA"/>
    <w:rsid w:val="00B52D9F"/>
    <w:rsid w:val="00B54132"/>
    <w:rsid w:val="00B574DE"/>
    <w:rsid w:val="00B637F9"/>
    <w:rsid w:val="00B661AB"/>
    <w:rsid w:val="00B66C2E"/>
    <w:rsid w:val="00B67E81"/>
    <w:rsid w:val="00B71D1A"/>
    <w:rsid w:val="00B7204B"/>
    <w:rsid w:val="00B72D3B"/>
    <w:rsid w:val="00B732CA"/>
    <w:rsid w:val="00B744BD"/>
    <w:rsid w:val="00B774E9"/>
    <w:rsid w:val="00B80426"/>
    <w:rsid w:val="00B8181F"/>
    <w:rsid w:val="00B824BA"/>
    <w:rsid w:val="00B82CAC"/>
    <w:rsid w:val="00B83241"/>
    <w:rsid w:val="00B84D31"/>
    <w:rsid w:val="00B86874"/>
    <w:rsid w:val="00B874E9"/>
    <w:rsid w:val="00B91D16"/>
    <w:rsid w:val="00B924C1"/>
    <w:rsid w:val="00B92904"/>
    <w:rsid w:val="00B92F3F"/>
    <w:rsid w:val="00B934EA"/>
    <w:rsid w:val="00B93FF8"/>
    <w:rsid w:val="00B959F0"/>
    <w:rsid w:val="00B977DD"/>
    <w:rsid w:val="00B97D7A"/>
    <w:rsid w:val="00BA0D5A"/>
    <w:rsid w:val="00BA512D"/>
    <w:rsid w:val="00BA5D32"/>
    <w:rsid w:val="00BA73AD"/>
    <w:rsid w:val="00BA7941"/>
    <w:rsid w:val="00BA7A95"/>
    <w:rsid w:val="00BB0DAE"/>
    <w:rsid w:val="00BB40BF"/>
    <w:rsid w:val="00BB5F39"/>
    <w:rsid w:val="00BB6F18"/>
    <w:rsid w:val="00BB717A"/>
    <w:rsid w:val="00BB7AD4"/>
    <w:rsid w:val="00BC3FF3"/>
    <w:rsid w:val="00BC61A4"/>
    <w:rsid w:val="00BD0E18"/>
    <w:rsid w:val="00BD1913"/>
    <w:rsid w:val="00BD1D58"/>
    <w:rsid w:val="00BD2E2F"/>
    <w:rsid w:val="00BD2E33"/>
    <w:rsid w:val="00BD500A"/>
    <w:rsid w:val="00BE001A"/>
    <w:rsid w:val="00BE3CC1"/>
    <w:rsid w:val="00BE4137"/>
    <w:rsid w:val="00BE508B"/>
    <w:rsid w:val="00BE5489"/>
    <w:rsid w:val="00BE6C5C"/>
    <w:rsid w:val="00BF0243"/>
    <w:rsid w:val="00BF275C"/>
    <w:rsid w:val="00BF2F8F"/>
    <w:rsid w:val="00BF317E"/>
    <w:rsid w:val="00BF3293"/>
    <w:rsid w:val="00BF32EB"/>
    <w:rsid w:val="00BF476C"/>
    <w:rsid w:val="00BF6091"/>
    <w:rsid w:val="00C04D4A"/>
    <w:rsid w:val="00C100F6"/>
    <w:rsid w:val="00C1047A"/>
    <w:rsid w:val="00C120B9"/>
    <w:rsid w:val="00C146C9"/>
    <w:rsid w:val="00C162BD"/>
    <w:rsid w:val="00C212FE"/>
    <w:rsid w:val="00C220E8"/>
    <w:rsid w:val="00C22765"/>
    <w:rsid w:val="00C2342D"/>
    <w:rsid w:val="00C23D2C"/>
    <w:rsid w:val="00C25305"/>
    <w:rsid w:val="00C27E0C"/>
    <w:rsid w:val="00C30B17"/>
    <w:rsid w:val="00C3145F"/>
    <w:rsid w:val="00C314EF"/>
    <w:rsid w:val="00C3680D"/>
    <w:rsid w:val="00C4171D"/>
    <w:rsid w:val="00C42333"/>
    <w:rsid w:val="00C43DA8"/>
    <w:rsid w:val="00C45EFD"/>
    <w:rsid w:val="00C46F81"/>
    <w:rsid w:val="00C47D66"/>
    <w:rsid w:val="00C50CE4"/>
    <w:rsid w:val="00C56230"/>
    <w:rsid w:val="00C56998"/>
    <w:rsid w:val="00C617A1"/>
    <w:rsid w:val="00C652E1"/>
    <w:rsid w:val="00C66B01"/>
    <w:rsid w:val="00C66D27"/>
    <w:rsid w:val="00C67128"/>
    <w:rsid w:val="00C67241"/>
    <w:rsid w:val="00C679D1"/>
    <w:rsid w:val="00C723E1"/>
    <w:rsid w:val="00C77158"/>
    <w:rsid w:val="00C808DA"/>
    <w:rsid w:val="00C8167D"/>
    <w:rsid w:val="00C82A6B"/>
    <w:rsid w:val="00C86675"/>
    <w:rsid w:val="00C86832"/>
    <w:rsid w:val="00C90ACD"/>
    <w:rsid w:val="00C92960"/>
    <w:rsid w:val="00C941E1"/>
    <w:rsid w:val="00C942CF"/>
    <w:rsid w:val="00C94D66"/>
    <w:rsid w:val="00C9551D"/>
    <w:rsid w:val="00C95DEA"/>
    <w:rsid w:val="00CA1B6C"/>
    <w:rsid w:val="00CA7BCE"/>
    <w:rsid w:val="00CA7F80"/>
    <w:rsid w:val="00CB0338"/>
    <w:rsid w:val="00CB1877"/>
    <w:rsid w:val="00CB43FF"/>
    <w:rsid w:val="00CC5069"/>
    <w:rsid w:val="00CC6BFA"/>
    <w:rsid w:val="00CC7FF5"/>
    <w:rsid w:val="00CD058D"/>
    <w:rsid w:val="00CD06EA"/>
    <w:rsid w:val="00CD21EF"/>
    <w:rsid w:val="00CD3AFB"/>
    <w:rsid w:val="00CD5907"/>
    <w:rsid w:val="00CD6DEE"/>
    <w:rsid w:val="00CE00EB"/>
    <w:rsid w:val="00CE1245"/>
    <w:rsid w:val="00CE4801"/>
    <w:rsid w:val="00CE6C25"/>
    <w:rsid w:val="00CF06B8"/>
    <w:rsid w:val="00CF22FF"/>
    <w:rsid w:val="00CF3846"/>
    <w:rsid w:val="00CF4DA3"/>
    <w:rsid w:val="00D005B0"/>
    <w:rsid w:val="00D031C0"/>
    <w:rsid w:val="00D0474C"/>
    <w:rsid w:val="00D0586B"/>
    <w:rsid w:val="00D05CBD"/>
    <w:rsid w:val="00D05ED3"/>
    <w:rsid w:val="00D069B9"/>
    <w:rsid w:val="00D06E22"/>
    <w:rsid w:val="00D07DB6"/>
    <w:rsid w:val="00D14949"/>
    <w:rsid w:val="00D217C7"/>
    <w:rsid w:val="00D21A86"/>
    <w:rsid w:val="00D22CE9"/>
    <w:rsid w:val="00D23343"/>
    <w:rsid w:val="00D23D69"/>
    <w:rsid w:val="00D23DDD"/>
    <w:rsid w:val="00D301A4"/>
    <w:rsid w:val="00D30654"/>
    <w:rsid w:val="00D40673"/>
    <w:rsid w:val="00D40922"/>
    <w:rsid w:val="00D423FD"/>
    <w:rsid w:val="00D42D41"/>
    <w:rsid w:val="00D43CA6"/>
    <w:rsid w:val="00D43FAD"/>
    <w:rsid w:val="00D444C3"/>
    <w:rsid w:val="00D47FE5"/>
    <w:rsid w:val="00D50E78"/>
    <w:rsid w:val="00D523DE"/>
    <w:rsid w:val="00D53728"/>
    <w:rsid w:val="00D545A7"/>
    <w:rsid w:val="00D547A5"/>
    <w:rsid w:val="00D5541B"/>
    <w:rsid w:val="00D578F4"/>
    <w:rsid w:val="00D6200B"/>
    <w:rsid w:val="00D624E2"/>
    <w:rsid w:val="00D6756E"/>
    <w:rsid w:val="00D710D5"/>
    <w:rsid w:val="00D72E4E"/>
    <w:rsid w:val="00D733A3"/>
    <w:rsid w:val="00D833D0"/>
    <w:rsid w:val="00D863A8"/>
    <w:rsid w:val="00D86A44"/>
    <w:rsid w:val="00D86AA6"/>
    <w:rsid w:val="00D87C76"/>
    <w:rsid w:val="00D90013"/>
    <w:rsid w:val="00D92F32"/>
    <w:rsid w:val="00D95E83"/>
    <w:rsid w:val="00D9603A"/>
    <w:rsid w:val="00D97323"/>
    <w:rsid w:val="00DA01F7"/>
    <w:rsid w:val="00DA25D7"/>
    <w:rsid w:val="00DA43AD"/>
    <w:rsid w:val="00DA4F96"/>
    <w:rsid w:val="00DA54D7"/>
    <w:rsid w:val="00DA5793"/>
    <w:rsid w:val="00DA6F4C"/>
    <w:rsid w:val="00DA7121"/>
    <w:rsid w:val="00DB56D3"/>
    <w:rsid w:val="00DB58FE"/>
    <w:rsid w:val="00DB697F"/>
    <w:rsid w:val="00DB6A88"/>
    <w:rsid w:val="00DC03F1"/>
    <w:rsid w:val="00DC0C4D"/>
    <w:rsid w:val="00DC1001"/>
    <w:rsid w:val="00DC3A4B"/>
    <w:rsid w:val="00DC3E18"/>
    <w:rsid w:val="00DC717A"/>
    <w:rsid w:val="00DC7A54"/>
    <w:rsid w:val="00DD0E2B"/>
    <w:rsid w:val="00DD7CE6"/>
    <w:rsid w:val="00DE0CDF"/>
    <w:rsid w:val="00DE486C"/>
    <w:rsid w:val="00DE5B64"/>
    <w:rsid w:val="00DF45CB"/>
    <w:rsid w:val="00DF4E4D"/>
    <w:rsid w:val="00DF5B8C"/>
    <w:rsid w:val="00DF5CAE"/>
    <w:rsid w:val="00DF63EF"/>
    <w:rsid w:val="00DF71C4"/>
    <w:rsid w:val="00DF75CF"/>
    <w:rsid w:val="00E0195B"/>
    <w:rsid w:val="00E042AD"/>
    <w:rsid w:val="00E069B6"/>
    <w:rsid w:val="00E07E4D"/>
    <w:rsid w:val="00E23771"/>
    <w:rsid w:val="00E242E3"/>
    <w:rsid w:val="00E26F7C"/>
    <w:rsid w:val="00E26FE4"/>
    <w:rsid w:val="00E30BEB"/>
    <w:rsid w:val="00E3165A"/>
    <w:rsid w:val="00E31BD0"/>
    <w:rsid w:val="00E329E2"/>
    <w:rsid w:val="00E345F7"/>
    <w:rsid w:val="00E34CA0"/>
    <w:rsid w:val="00E3514F"/>
    <w:rsid w:val="00E4050B"/>
    <w:rsid w:val="00E40C70"/>
    <w:rsid w:val="00E4402D"/>
    <w:rsid w:val="00E4498A"/>
    <w:rsid w:val="00E4585D"/>
    <w:rsid w:val="00E46EBA"/>
    <w:rsid w:val="00E50941"/>
    <w:rsid w:val="00E51061"/>
    <w:rsid w:val="00E51818"/>
    <w:rsid w:val="00E5378B"/>
    <w:rsid w:val="00E546DB"/>
    <w:rsid w:val="00E60BBA"/>
    <w:rsid w:val="00E64385"/>
    <w:rsid w:val="00E64BF8"/>
    <w:rsid w:val="00E66FD8"/>
    <w:rsid w:val="00E67404"/>
    <w:rsid w:val="00E70F40"/>
    <w:rsid w:val="00E7143F"/>
    <w:rsid w:val="00E7208E"/>
    <w:rsid w:val="00E72581"/>
    <w:rsid w:val="00E75512"/>
    <w:rsid w:val="00E7723F"/>
    <w:rsid w:val="00E77F75"/>
    <w:rsid w:val="00E82BEB"/>
    <w:rsid w:val="00E8456E"/>
    <w:rsid w:val="00E905C8"/>
    <w:rsid w:val="00E914C1"/>
    <w:rsid w:val="00E925F3"/>
    <w:rsid w:val="00E9406B"/>
    <w:rsid w:val="00E9787C"/>
    <w:rsid w:val="00EA252A"/>
    <w:rsid w:val="00EA4D1B"/>
    <w:rsid w:val="00EA791D"/>
    <w:rsid w:val="00EB094F"/>
    <w:rsid w:val="00EB261F"/>
    <w:rsid w:val="00EB2691"/>
    <w:rsid w:val="00EB2ADA"/>
    <w:rsid w:val="00EB483F"/>
    <w:rsid w:val="00EB660D"/>
    <w:rsid w:val="00EB74C0"/>
    <w:rsid w:val="00EC21A7"/>
    <w:rsid w:val="00EC4AD0"/>
    <w:rsid w:val="00EC709E"/>
    <w:rsid w:val="00ED13F8"/>
    <w:rsid w:val="00ED17F4"/>
    <w:rsid w:val="00ED2EB4"/>
    <w:rsid w:val="00ED45C7"/>
    <w:rsid w:val="00ED54E1"/>
    <w:rsid w:val="00ED563D"/>
    <w:rsid w:val="00EE17AE"/>
    <w:rsid w:val="00EE1E7F"/>
    <w:rsid w:val="00EE3EDF"/>
    <w:rsid w:val="00EE52DA"/>
    <w:rsid w:val="00EE5EC0"/>
    <w:rsid w:val="00EF19C5"/>
    <w:rsid w:val="00EF5B8A"/>
    <w:rsid w:val="00F01997"/>
    <w:rsid w:val="00F03DAD"/>
    <w:rsid w:val="00F055D1"/>
    <w:rsid w:val="00F05A16"/>
    <w:rsid w:val="00F06C9D"/>
    <w:rsid w:val="00F078F2"/>
    <w:rsid w:val="00F07E5D"/>
    <w:rsid w:val="00F10085"/>
    <w:rsid w:val="00F13F6C"/>
    <w:rsid w:val="00F155C5"/>
    <w:rsid w:val="00F1708D"/>
    <w:rsid w:val="00F206CB"/>
    <w:rsid w:val="00F20824"/>
    <w:rsid w:val="00F20D1C"/>
    <w:rsid w:val="00F21D01"/>
    <w:rsid w:val="00F25C58"/>
    <w:rsid w:val="00F26B9C"/>
    <w:rsid w:val="00F26F13"/>
    <w:rsid w:val="00F27291"/>
    <w:rsid w:val="00F27B45"/>
    <w:rsid w:val="00F33F80"/>
    <w:rsid w:val="00F379E7"/>
    <w:rsid w:val="00F37FCF"/>
    <w:rsid w:val="00F40509"/>
    <w:rsid w:val="00F412EE"/>
    <w:rsid w:val="00F41821"/>
    <w:rsid w:val="00F41DC8"/>
    <w:rsid w:val="00F45E15"/>
    <w:rsid w:val="00F45E68"/>
    <w:rsid w:val="00F45FED"/>
    <w:rsid w:val="00F46132"/>
    <w:rsid w:val="00F50220"/>
    <w:rsid w:val="00F5041B"/>
    <w:rsid w:val="00F50524"/>
    <w:rsid w:val="00F524F6"/>
    <w:rsid w:val="00F53377"/>
    <w:rsid w:val="00F56270"/>
    <w:rsid w:val="00F57892"/>
    <w:rsid w:val="00F61032"/>
    <w:rsid w:val="00F61227"/>
    <w:rsid w:val="00F63790"/>
    <w:rsid w:val="00F649F0"/>
    <w:rsid w:val="00F661E3"/>
    <w:rsid w:val="00F679AF"/>
    <w:rsid w:val="00F67F3C"/>
    <w:rsid w:val="00F707C7"/>
    <w:rsid w:val="00F71FE6"/>
    <w:rsid w:val="00F72950"/>
    <w:rsid w:val="00F72CB5"/>
    <w:rsid w:val="00F73AEB"/>
    <w:rsid w:val="00F745D1"/>
    <w:rsid w:val="00F76A20"/>
    <w:rsid w:val="00F80B7F"/>
    <w:rsid w:val="00F84001"/>
    <w:rsid w:val="00F8471B"/>
    <w:rsid w:val="00F91111"/>
    <w:rsid w:val="00F91DB1"/>
    <w:rsid w:val="00F9703F"/>
    <w:rsid w:val="00F97388"/>
    <w:rsid w:val="00F97A8B"/>
    <w:rsid w:val="00FA3FF9"/>
    <w:rsid w:val="00FA5160"/>
    <w:rsid w:val="00FA769B"/>
    <w:rsid w:val="00FB142C"/>
    <w:rsid w:val="00FB27DF"/>
    <w:rsid w:val="00FB470F"/>
    <w:rsid w:val="00FB7152"/>
    <w:rsid w:val="00FB781B"/>
    <w:rsid w:val="00FB7C09"/>
    <w:rsid w:val="00FC15E4"/>
    <w:rsid w:val="00FC24A0"/>
    <w:rsid w:val="00FC2A44"/>
    <w:rsid w:val="00FC619D"/>
    <w:rsid w:val="00FC6FD2"/>
    <w:rsid w:val="00FD03D6"/>
    <w:rsid w:val="00FD1559"/>
    <w:rsid w:val="00FD2D10"/>
    <w:rsid w:val="00FD3801"/>
    <w:rsid w:val="00FD4F81"/>
    <w:rsid w:val="00FD7A0D"/>
    <w:rsid w:val="00FE19AF"/>
    <w:rsid w:val="00FE2D81"/>
    <w:rsid w:val="00FE3D8D"/>
    <w:rsid w:val="00FF18D8"/>
    <w:rsid w:val="00FF3988"/>
    <w:rsid w:val="00FF3D20"/>
    <w:rsid w:val="00FF65F1"/>
    <w:rsid w:val="00FF7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B291F5"/>
  <w15:docId w15:val="{48E98CF8-CDAF-4067-B0CD-4B6BAA1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7E1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97E1D"/>
    <w:pPr>
      <w:tabs>
        <w:tab w:val="center" w:pos="4153"/>
        <w:tab w:val="right" w:pos="8306"/>
      </w:tabs>
      <w:snapToGrid w:val="0"/>
      <w:jc w:val="left"/>
    </w:pPr>
    <w:rPr>
      <w:sz w:val="18"/>
    </w:rPr>
  </w:style>
  <w:style w:type="paragraph" w:styleId="a5">
    <w:name w:val="Balloon Text"/>
    <w:basedOn w:val="a"/>
    <w:semiHidden/>
    <w:rsid w:val="00F63790"/>
    <w:rPr>
      <w:sz w:val="18"/>
      <w:szCs w:val="18"/>
    </w:rPr>
  </w:style>
  <w:style w:type="paragraph" w:styleId="a6">
    <w:name w:val="header"/>
    <w:basedOn w:val="a"/>
    <w:rsid w:val="00797E1D"/>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F63790"/>
  </w:style>
  <w:style w:type="character" w:customStyle="1" w:styleId="apple-style-span">
    <w:name w:val="apple-style-span"/>
    <w:basedOn w:val="a0"/>
    <w:rsid w:val="006835AC"/>
  </w:style>
  <w:style w:type="character" w:styleId="a8">
    <w:name w:val="annotation reference"/>
    <w:rsid w:val="006676CC"/>
    <w:rPr>
      <w:sz w:val="16"/>
      <w:szCs w:val="16"/>
    </w:rPr>
  </w:style>
  <w:style w:type="paragraph" w:styleId="a9">
    <w:name w:val="annotation text"/>
    <w:basedOn w:val="a"/>
    <w:link w:val="aa"/>
    <w:rsid w:val="006676CC"/>
    <w:rPr>
      <w:sz w:val="20"/>
    </w:rPr>
  </w:style>
  <w:style w:type="character" w:customStyle="1" w:styleId="aa">
    <w:name w:val="批注文字 字符"/>
    <w:link w:val="a9"/>
    <w:rsid w:val="006676CC"/>
    <w:rPr>
      <w:kern w:val="2"/>
    </w:rPr>
  </w:style>
  <w:style w:type="paragraph" w:styleId="ab">
    <w:name w:val="List Paragraph"/>
    <w:basedOn w:val="a"/>
    <w:uiPriority w:val="34"/>
    <w:qFormat/>
    <w:rsid w:val="001B4ECD"/>
    <w:pPr>
      <w:ind w:firstLineChars="200" w:firstLine="420"/>
    </w:pPr>
  </w:style>
  <w:style w:type="character" w:styleId="ac">
    <w:name w:val="Placeholder Text"/>
    <w:basedOn w:val="a0"/>
    <w:uiPriority w:val="99"/>
    <w:semiHidden/>
    <w:rsid w:val="00EE5EC0"/>
    <w:rPr>
      <w:color w:val="808080"/>
    </w:rPr>
  </w:style>
  <w:style w:type="character" w:customStyle="1" w:styleId="a4">
    <w:name w:val="页脚 字符"/>
    <w:basedOn w:val="a0"/>
    <w:link w:val="a3"/>
    <w:uiPriority w:val="99"/>
    <w:rsid w:val="00D217C7"/>
    <w:rPr>
      <w:kern w:val="2"/>
      <w:sz w:val="18"/>
    </w:rPr>
  </w:style>
  <w:style w:type="paragraph" w:styleId="ad">
    <w:name w:val="Revision"/>
    <w:hidden/>
    <w:uiPriority w:val="99"/>
    <w:semiHidden/>
    <w:rsid w:val="00B33B9C"/>
    <w:rPr>
      <w:kern w:val="2"/>
      <w:sz w:val="21"/>
    </w:rPr>
  </w:style>
  <w:style w:type="paragraph" w:customStyle="1" w:styleId="p0">
    <w:name w:val="p0"/>
    <w:basedOn w:val="a"/>
    <w:rsid w:val="001E0402"/>
    <w:pPr>
      <w:widowControl/>
    </w:pPr>
    <w:rPr>
      <w:rFonts w:ascii="Calibri" w:hAnsi="Calibri" w:cs="宋体"/>
      <w:kern w:val="0"/>
      <w:szCs w:val="21"/>
    </w:rPr>
  </w:style>
  <w:style w:type="paragraph" w:customStyle="1" w:styleId="222">
    <w:name w:val="样式 样式 论文正文 + 首行缩进:  2 字符 + 首行缩进:  2 字符 + 首行缩进:  2 字符"/>
    <w:basedOn w:val="a"/>
    <w:rsid w:val="00582691"/>
    <w:pPr>
      <w:adjustRightInd w:val="0"/>
      <w:snapToGrid w:val="0"/>
      <w:spacing w:line="360" w:lineRule="auto"/>
      <w:ind w:firstLineChars="200" w:firstLine="480"/>
    </w:pPr>
    <w:rPr>
      <w:rFonts w:cs="宋体"/>
      <w:position w:val="-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09131">
      <w:bodyDiv w:val="1"/>
      <w:marLeft w:val="0"/>
      <w:marRight w:val="0"/>
      <w:marTop w:val="0"/>
      <w:marBottom w:val="0"/>
      <w:divBdr>
        <w:top w:val="none" w:sz="0" w:space="0" w:color="auto"/>
        <w:left w:val="none" w:sz="0" w:space="0" w:color="auto"/>
        <w:bottom w:val="none" w:sz="0" w:space="0" w:color="auto"/>
        <w:right w:val="none" w:sz="0" w:space="0" w:color="auto"/>
      </w:divBdr>
      <w:divsChild>
        <w:div w:id="1425147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wmf"/><Relationship Id="rId26" Type="http://schemas.openxmlformats.org/officeDocument/2006/relationships/oleObject" Target="embeddings/oleObject7.bin"/><Relationship Id="rId39" Type="http://schemas.openxmlformats.org/officeDocument/2006/relationships/image" Target="media/image18.emf"/><Relationship Id="rId21" Type="http://schemas.openxmlformats.org/officeDocument/2006/relationships/oleObject" Target="embeddings/oleObject4.bin"/><Relationship Id="rId34" Type="http://schemas.openxmlformats.org/officeDocument/2006/relationships/image" Target="media/image13.jpg"/><Relationship Id="rId42" Type="http://schemas.openxmlformats.org/officeDocument/2006/relationships/image" Target="media/image2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image" Target="media/image11.jpg"/><Relationship Id="rId37" Type="http://schemas.openxmlformats.org/officeDocument/2006/relationships/image" Target="media/image16.emf"/><Relationship Id="rId40" Type="http://schemas.openxmlformats.org/officeDocument/2006/relationships/image" Target="media/image19.emf"/><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eader" Target="header5.xml"/><Relationship Id="rId36" Type="http://schemas.openxmlformats.org/officeDocument/2006/relationships/image" Target="media/image15.jpg"/><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image" Target="media/image10.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9.jpg"/><Relationship Id="rId35" Type="http://schemas.openxmlformats.org/officeDocument/2006/relationships/image" Target="media/image14.jpg"/><Relationship Id="rId43"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2.jpg"/><Relationship Id="rId38" Type="http://schemas.openxmlformats.org/officeDocument/2006/relationships/image" Target="media/image17.emf"/><Relationship Id="rId46" Type="http://schemas.openxmlformats.org/officeDocument/2006/relationships/theme" Target="theme/theme1.xml"/><Relationship Id="rId20" Type="http://schemas.openxmlformats.org/officeDocument/2006/relationships/image" Target="media/image5.wmf"/><Relationship Id="rId4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6B36F-7D67-47EB-B6A8-625E54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Template>
  <TotalTime>330</TotalTime>
  <Pages>17</Pages>
  <Words>1873</Words>
  <Characters>10679</Characters>
  <Application>Microsoft Office Word</Application>
  <DocSecurity>0</DocSecurity>
  <Lines>88</Lines>
  <Paragraphs>25</Paragraphs>
  <ScaleCrop>false</ScaleCrop>
  <Company>sipo</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creator>cxf</dc:creator>
  <cp:lastModifiedBy>Riddle Percy</cp:lastModifiedBy>
  <cp:revision>312</cp:revision>
  <cp:lastPrinted>2007-04-17T02:44:00Z</cp:lastPrinted>
  <dcterms:created xsi:type="dcterms:W3CDTF">2017-07-07T01:23:00Z</dcterms:created>
  <dcterms:modified xsi:type="dcterms:W3CDTF">2019-11-11T07:00:00Z</dcterms:modified>
</cp:coreProperties>
</file>